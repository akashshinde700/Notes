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9C4E0" w14:textId="77777777" w:rsidR="00512D37" w:rsidRPr="00050505" w:rsidRDefault="00512D37" w:rsidP="00512D37">
      <w:pPr>
        <w:rPr>
          <w:rFonts w:ascii="Roman" w:hAnsi="Roman" w:cstheme="majorHAnsi"/>
          <w:b/>
          <w:bCs/>
          <w:sz w:val="24"/>
          <w:szCs w:val="24"/>
        </w:rPr>
      </w:pPr>
      <w:r w:rsidRPr="00050505">
        <w:rPr>
          <w:rFonts w:ascii="Roman" w:eastAsia="Calibri" w:hAnsi="Roman" w:cstheme="majorHAnsi"/>
          <w:b/>
          <w:bCs/>
          <w:sz w:val="24"/>
          <w:szCs w:val="24"/>
        </w:rPr>
        <w:t>HTML</w:t>
      </w:r>
    </w:p>
    <w:p w14:paraId="19D27E40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 xml:space="preserve">HTML stands for </w:t>
      </w:r>
      <w:proofErr w:type="spellStart"/>
      <w:r w:rsidRPr="00050505">
        <w:rPr>
          <w:rFonts w:ascii="Roman" w:eastAsia="Calibri" w:hAnsi="Roman" w:cstheme="majorHAnsi"/>
        </w:rPr>
        <w:t>HyperText</w:t>
      </w:r>
      <w:proofErr w:type="spellEnd"/>
      <w:r w:rsidRPr="00050505">
        <w:rPr>
          <w:rFonts w:ascii="Roman" w:eastAsia="Calibri" w:hAnsi="Roman" w:cstheme="majorHAnsi"/>
        </w:rPr>
        <w:t xml:space="preserve"> Markup Language.</w:t>
      </w:r>
    </w:p>
    <w:p w14:paraId="3B420B8E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It is the basic language used to create websites.</w:t>
      </w:r>
    </w:p>
    <w:p w14:paraId="6FC22A2A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HTML gives structure and meaning to web content.</w:t>
      </w:r>
    </w:p>
    <w:p w14:paraId="06D87676" w14:textId="77777777" w:rsidR="00512D37" w:rsidRPr="00050505" w:rsidRDefault="00512D37" w:rsidP="00512D37">
      <w:pPr>
        <w:rPr>
          <w:rFonts w:ascii="Roman" w:hAnsi="Roman" w:cstheme="majorHAnsi"/>
        </w:rPr>
      </w:pPr>
    </w:p>
    <w:p w14:paraId="3945413E" w14:textId="2D3F07C6" w:rsidR="00512D37" w:rsidRPr="00050505" w:rsidRDefault="00512D37" w:rsidP="00512D37">
      <w:pPr>
        <w:rPr>
          <w:rFonts w:ascii="Roman" w:hAnsi="Roman" w:cstheme="majorHAnsi"/>
          <w:b/>
          <w:sz w:val="24"/>
          <w:szCs w:val="24"/>
        </w:rPr>
      </w:pPr>
      <w:r w:rsidRPr="00050505">
        <w:rPr>
          <w:rFonts w:ascii="Roman" w:hAnsi="Roman" w:cstheme="majorHAnsi"/>
          <w:b/>
          <w:sz w:val="24"/>
          <w:szCs w:val="24"/>
        </w:rPr>
        <w:t xml:space="preserve">What does </w:t>
      </w:r>
      <w:proofErr w:type="spellStart"/>
      <w:r w:rsidRPr="00050505">
        <w:rPr>
          <w:rFonts w:ascii="Roman" w:hAnsi="Roman" w:cstheme="majorHAnsi"/>
          <w:b/>
          <w:sz w:val="24"/>
          <w:szCs w:val="24"/>
        </w:rPr>
        <w:t>HyperText</w:t>
      </w:r>
      <w:proofErr w:type="spellEnd"/>
      <w:r w:rsidRPr="00050505">
        <w:rPr>
          <w:rFonts w:ascii="Roman" w:hAnsi="Roman" w:cstheme="majorHAnsi"/>
          <w:b/>
          <w:sz w:val="24"/>
          <w:szCs w:val="24"/>
        </w:rPr>
        <w:t xml:space="preserve"> mean?</w:t>
      </w:r>
    </w:p>
    <w:p w14:paraId="30E4C017" w14:textId="77777777" w:rsidR="00512D37" w:rsidRPr="00050505" w:rsidRDefault="00512D37" w:rsidP="00512D37">
      <w:pPr>
        <w:rPr>
          <w:rFonts w:ascii="Roman" w:hAnsi="Roman" w:cstheme="majorHAnsi"/>
        </w:rPr>
      </w:pPr>
      <w:proofErr w:type="spellStart"/>
      <w:r w:rsidRPr="00050505">
        <w:rPr>
          <w:rFonts w:ascii="Roman" w:eastAsia="Calibri" w:hAnsi="Roman" w:cstheme="majorHAnsi"/>
        </w:rPr>
        <w:t>HyperText</w:t>
      </w:r>
      <w:proofErr w:type="spellEnd"/>
      <w:r w:rsidRPr="00050505">
        <w:rPr>
          <w:rFonts w:ascii="Roman" w:eastAsia="Calibri" w:hAnsi="Roman" w:cstheme="majorHAnsi"/>
        </w:rPr>
        <w:t xml:space="preserve"> means clickable links.</w:t>
      </w:r>
    </w:p>
    <w:p w14:paraId="52AA00A8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These links help you move from one page to another on the internet.</w:t>
      </w:r>
    </w:p>
    <w:p w14:paraId="5EE7FFC0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 xml:space="preserve">For example, </w:t>
      </w:r>
    </w:p>
    <w:p w14:paraId="054B56F9" w14:textId="77777777" w:rsidR="00512D37" w:rsidRPr="00050505" w:rsidRDefault="00512D37" w:rsidP="00512D37">
      <w:pPr>
        <w:rPr>
          <w:rFonts w:ascii="Roman" w:eastAsia="Calibri" w:hAnsi="Roman" w:cstheme="majorHAnsi"/>
        </w:rPr>
      </w:pPr>
      <w:r w:rsidRPr="00050505">
        <w:rPr>
          <w:rFonts w:ascii="Roman" w:eastAsia="Calibri" w:hAnsi="Roman" w:cstheme="majorHAnsi"/>
        </w:rPr>
        <w:t xml:space="preserve">when you click on a word or picture and it takes you to a new page — that's </w:t>
      </w:r>
      <w:proofErr w:type="spellStart"/>
      <w:r w:rsidRPr="00050505">
        <w:rPr>
          <w:rFonts w:ascii="Roman" w:eastAsia="Calibri" w:hAnsi="Roman" w:cstheme="majorHAnsi"/>
        </w:rPr>
        <w:t>HyperText</w:t>
      </w:r>
      <w:proofErr w:type="spellEnd"/>
      <w:r w:rsidRPr="00050505">
        <w:rPr>
          <w:rFonts w:ascii="Roman" w:eastAsia="Calibri" w:hAnsi="Roman" w:cstheme="majorHAnsi"/>
        </w:rPr>
        <w:t>!</w:t>
      </w:r>
    </w:p>
    <w:p w14:paraId="3654495A" w14:textId="77777777" w:rsidR="00512D37" w:rsidRPr="00050505" w:rsidRDefault="00512D37" w:rsidP="00512D37">
      <w:pPr>
        <w:rPr>
          <w:rFonts w:ascii="Roman" w:hAnsi="Roman" w:cstheme="majorHAnsi"/>
          <w:b/>
        </w:rPr>
      </w:pPr>
    </w:p>
    <w:p w14:paraId="5A8ED2B1" w14:textId="0E0A5858" w:rsidR="00512D37" w:rsidRPr="00050505" w:rsidRDefault="00512D37" w:rsidP="00512D37">
      <w:pPr>
        <w:rPr>
          <w:rFonts w:ascii="Roman" w:hAnsi="Roman" w:cstheme="majorHAnsi"/>
          <w:b/>
          <w:sz w:val="24"/>
          <w:szCs w:val="24"/>
        </w:rPr>
      </w:pPr>
      <w:r w:rsidRPr="00050505">
        <w:rPr>
          <w:rFonts w:ascii="Roman" w:hAnsi="Roman" w:cstheme="majorHAnsi"/>
          <w:b/>
          <w:sz w:val="24"/>
          <w:szCs w:val="24"/>
        </w:rPr>
        <w:t>What is Markup?</w:t>
      </w:r>
    </w:p>
    <w:p w14:paraId="3435B7B4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Markup means adding labels to parts of a web page.</w:t>
      </w:r>
    </w:p>
    <w:p w14:paraId="0BD54158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It tells the browser what each part is, like a heading, paragraph, or image.</w:t>
      </w:r>
    </w:p>
    <w:p w14:paraId="0F38955A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HTML uses tags (like &lt;p&gt; or &lt;h1&gt;) to do this.</w:t>
      </w:r>
    </w:p>
    <w:p w14:paraId="08C66302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These tags help the web browser know how to show the content.</w:t>
      </w:r>
    </w:p>
    <w:p w14:paraId="3DD0F7E1" w14:textId="77777777" w:rsidR="00512D37" w:rsidRPr="00050505" w:rsidRDefault="00512D37" w:rsidP="00512D37">
      <w:pPr>
        <w:rPr>
          <w:rFonts w:ascii="Roman" w:hAnsi="Roman" w:cstheme="majorHAnsi"/>
          <w:b/>
        </w:rPr>
      </w:pPr>
    </w:p>
    <w:p w14:paraId="14C23667" w14:textId="0C84C7BC" w:rsidR="00512D37" w:rsidRPr="00F230AB" w:rsidRDefault="00512D37" w:rsidP="00512D37">
      <w:pPr>
        <w:rPr>
          <w:rFonts w:ascii="Roman" w:hAnsi="Roman" w:cstheme="majorHAnsi"/>
          <w:sz w:val="24"/>
          <w:szCs w:val="24"/>
        </w:rPr>
      </w:pPr>
      <w:r w:rsidRPr="00F230AB">
        <w:rPr>
          <w:rFonts w:ascii="Roman" w:hAnsi="Roman" w:cstheme="majorHAnsi"/>
          <w:b/>
          <w:sz w:val="24"/>
          <w:szCs w:val="24"/>
        </w:rPr>
        <w:t>What are HTML Tags?</w:t>
      </w:r>
    </w:p>
    <w:p w14:paraId="79ADC1B7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Tags look like this: &lt;</w:t>
      </w:r>
      <w:proofErr w:type="spellStart"/>
      <w:r w:rsidRPr="00050505">
        <w:rPr>
          <w:rFonts w:ascii="Roman" w:eastAsia="Calibri" w:hAnsi="Roman" w:cstheme="majorHAnsi"/>
        </w:rPr>
        <w:t>tagname</w:t>
      </w:r>
      <w:proofErr w:type="spellEnd"/>
      <w:r w:rsidRPr="00050505">
        <w:rPr>
          <w:rFonts w:ascii="Roman" w:eastAsia="Calibri" w:hAnsi="Roman" w:cstheme="majorHAnsi"/>
        </w:rPr>
        <w:t>&gt;.</w:t>
      </w:r>
    </w:p>
    <w:p w14:paraId="19ED8171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Example: &lt;p&gt; for a paragraph.</w:t>
      </w:r>
    </w:p>
    <w:p w14:paraId="478B9E8C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Most tags come in pairs:</w:t>
      </w:r>
    </w:p>
    <w:p w14:paraId="524E3A2C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Opening tag: &lt;p&gt;</w:t>
      </w:r>
    </w:p>
    <w:p w14:paraId="1E1A979B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Closing tag: &lt;/p&gt;</w:t>
      </w:r>
    </w:p>
    <w:p w14:paraId="7D36E52E" w14:textId="77777777" w:rsidR="00512D37" w:rsidRPr="00050505" w:rsidRDefault="00512D37" w:rsidP="00512D3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Tags are not case-sensitive, but it’s best to write them in lowercase.</w:t>
      </w:r>
    </w:p>
    <w:p w14:paraId="07B744B2" w14:textId="77777777" w:rsidR="00D16539" w:rsidRDefault="00D16539" w:rsidP="00D16539">
      <w:pPr>
        <w:rPr>
          <w:rFonts w:ascii="Roman" w:hAnsi="Roman" w:cstheme="majorHAnsi"/>
          <w:b/>
        </w:rPr>
      </w:pPr>
    </w:p>
    <w:p w14:paraId="0680F106" w14:textId="77777777" w:rsidR="00F230AB" w:rsidRPr="00050505" w:rsidRDefault="00F230AB" w:rsidP="00D16539">
      <w:pPr>
        <w:rPr>
          <w:rFonts w:ascii="Roman" w:hAnsi="Roman" w:cstheme="majorHAnsi"/>
          <w:b/>
        </w:rPr>
      </w:pPr>
    </w:p>
    <w:p w14:paraId="3963775B" w14:textId="274A8508" w:rsidR="00D16539" w:rsidRPr="00050505" w:rsidRDefault="00D16539" w:rsidP="00D16539">
      <w:pPr>
        <w:rPr>
          <w:rFonts w:ascii="Roman" w:hAnsi="Roman" w:cstheme="majorHAnsi"/>
        </w:rPr>
      </w:pPr>
      <w:r w:rsidRPr="00F230AB">
        <w:rPr>
          <w:rFonts w:ascii="Roman" w:hAnsi="Roman" w:cstheme="majorHAnsi"/>
          <w:b/>
          <w:sz w:val="24"/>
          <w:szCs w:val="24"/>
        </w:rPr>
        <w:lastRenderedPageBreak/>
        <w:t>Common HTML Elements</w:t>
      </w:r>
    </w:p>
    <w:p w14:paraId="37E6A46B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&lt;head&gt; – Info about the page</w:t>
      </w:r>
    </w:p>
    <w:p w14:paraId="263E65DA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&lt;title&gt; – Page title (seen on browser tab)</w:t>
      </w:r>
    </w:p>
    <w:p w14:paraId="42D632E3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&lt;body&gt; – Main content</w:t>
      </w:r>
    </w:p>
    <w:p w14:paraId="2E6B0E60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&lt;p&gt; – Paragraph</w:t>
      </w:r>
    </w:p>
    <w:p w14:paraId="5C133F88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&lt;div&gt; – Container for content</w:t>
      </w:r>
    </w:p>
    <w:p w14:paraId="69792942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&lt;</w:t>
      </w:r>
      <w:proofErr w:type="spellStart"/>
      <w:r w:rsidRPr="00050505">
        <w:rPr>
          <w:rFonts w:ascii="Roman" w:eastAsia="Calibri" w:hAnsi="Roman" w:cstheme="majorHAnsi"/>
        </w:rPr>
        <w:t>img</w:t>
      </w:r>
      <w:proofErr w:type="spellEnd"/>
      <w:r w:rsidRPr="00050505">
        <w:rPr>
          <w:rFonts w:ascii="Roman" w:eastAsia="Calibri" w:hAnsi="Roman" w:cstheme="majorHAnsi"/>
        </w:rPr>
        <w:t>&gt; – Image</w:t>
      </w:r>
    </w:p>
    <w:p w14:paraId="6830B58C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&lt;a&gt; – Link</w:t>
      </w:r>
    </w:p>
    <w:p w14:paraId="2FB19D44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&lt;ul&gt;, &lt;</w:t>
      </w:r>
      <w:proofErr w:type="spellStart"/>
      <w:r w:rsidRPr="00050505">
        <w:rPr>
          <w:rFonts w:ascii="Roman" w:eastAsia="Calibri" w:hAnsi="Roman" w:cstheme="majorHAnsi"/>
        </w:rPr>
        <w:t>ol</w:t>
      </w:r>
      <w:proofErr w:type="spellEnd"/>
      <w:r w:rsidRPr="00050505">
        <w:rPr>
          <w:rFonts w:ascii="Roman" w:eastAsia="Calibri" w:hAnsi="Roman" w:cstheme="majorHAnsi"/>
        </w:rPr>
        <w:t>&gt;, &lt;li&gt; – Lists (unordered, ordered, list items)</w:t>
      </w:r>
    </w:p>
    <w:p w14:paraId="4BEB18A3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&lt;video&gt;, &lt;audio&gt; – Media</w:t>
      </w:r>
    </w:p>
    <w:p w14:paraId="151D0460" w14:textId="77777777" w:rsidR="00D16539" w:rsidRPr="006E0508" w:rsidRDefault="00D16539" w:rsidP="00D16539">
      <w:pPr>
        <w:rPr>
          <w:rFonts w:ascii="Roman" w:hAnsi="Roman" w:cstheme="majorHAnsi"/>
          <w:b/>
          <w:bCs/>
        </w:rPr>
      </w:pPr>
    </w:p>
    <w:p w14:paraId="153DA494" w14:textId="77777777" w:rsidR="00D16539" w:rsidRPr="006E0508" w:rsidRDefault="00D16539" w:rsidP="00D16539">
      <w:pPr>
        <w:rPr>
          <w:rFonts w:ascii="Roman" w:hAnsi="Roman" w:cstheme="majorHAnsi"/>
          <w:b/>
          <w:bCs/>
          <w:sz w:val="24"/>
          <w:szCs w:val="24"/>
        </w:rPr>
      </w:pPr>
      <w:r w:rsidRPr="006E0508">
        <w:rPr>
          <w:rFonts w:ascii="Roman" w:eastAsia="Calibri" w:hAnsi="Roman" w:cstheme="majorHAnsi"/>
          <w:b/>
          <w:bCs/>
          <w:sz w:val="24"/>
          <w:szCs w:val="24"/>
        </w:rPr>
        <w:t xml:space="preserve"> &lt;!DOCTYPE html&gt; </w:t>
      </w:r>
    </w:p>
    <w:p w14:paraId="78DF831A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This line is called the DOCTYPE declaration.</w:t>
      </w:r>
    </w:p>
    <w:p w14:paraId="31B56545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It tells the browser that the page is written in HTML5 (the latest version of HTML).</w:t>
      </w:r>
    </w:p>
    <w:p w14:paraId="16FAE667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It must be the first line in every HTML document.</w:t>
      </w:r>
    </w:p>
    <w:p w14:paraId="3265CB32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It helps browsers display the page correctly.</w:t>
      </w:r>
    </w:p>
    <w:p w14:paraId="06310579" w14:textId="77777777" w:rsidR="00D16539" w:rsidRPr="00050505" w:rsidRDefault="00D16539" w:rsidP="00D16539">
      <w:pPr>
        <w:rPr>
          <w:rFonts w:ascii="Roman" w:hAnsi="Roman" w:cstheme="majorHAnsi"/>
        </w:rPr>
      </w:pPr>
    </w:p>
    <w:p w14:paraId="21ABB14D" w14:textId="77777777" w:rsidR="00D16539" w:rsidRPr="006E0508" w:rsidRDefault="00D16539" w:rsidP="00D16539">
      <w:pPr>
        <w:rPr>
          <w:rFonts w:ascii="Roman" w:hAnsi="Roman" w:cstheme="majorHAnsi"/>
          <w:b/>
          <w:bCs/>
          <w:sz w:val="24"/>
          <w:szCs w:val="24"/>
        </w:rPr>
      </w:pPr>
      <w:r w:rsidRPr="006E0508">
        <w:rPr>
          <w:rFonts w:ascii="Roman" w:eastAsia="Calibri" w:hAnsi="Roman" w:cstheme="majorHAnsi"/>
          <w:b/>
          <w:bCs/>
          <w:sz w:val="24"/>
          <w:szCs w:val="24"/>
        </w:rPr>
        <w:t>What is Boilerplate Code in HTML?</w:t>
      </w:r>
    </w:p>
    <w:p w14:paraId="52BD8F3E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Boilerplate code is the basic structure of an HTML page.</w:t>
      </w:r>
    </w:p>
    <w:p w14:paraId="4D2D272C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You use it as a starting point for every new webpage.</w:t>
      </w:r>
    </w:p>
    <w:p w14:paraId="41EC4C37" w14:textId="77777777" w:rsidR="006E0508" w:rsidRDefault="006E0508" w:rsidP="00D16539">
      <w:pPr>
        <w:rPr>
          <w:rFonts w:ascii="Roman" w:hAnsi="Roman" w:cstheme="majorHAnsi"/>
          <w:b/>
        </w:rPr>
      </w:pPr>
    </w:p>
    <w:p w14:paraId="08471B79" w14:textId="6CF9B046" w:rsidR="00D16539" w:rsidRPr="006E0508" w:rsidRDefault="00D16539" w:rsidP="00D16539">
      <w:pPr>
        <w:rPr>
          <w:rFonts w:ascii="Roman" w:hAnsi="Roman" w:cstheme="majorHAnsi"/>
          <w:b/>
          <w:sz w:val="24"/>
          <w:szCs w:val="24"/>
        </w:rPr>
      </w:pPr>
      <w:r w:rsidRPr="006E0508">
        <w:rPr>
          <w:rFonts w:ascii="Roman" w:hAnsi="Roman" w:cstheme="majorHAnsi"/>
          <w:b/>
          <w:sz w:val="24"/>
          <w:szCs w:val="24"/>
        </w:rPr>
        <w:t>Explanation of Each Part:</w:t>
      </w:r>
    </w:p>
    <w:p w14:paraId="5B01BE98" w14:textId="77777777" w:rsidR="006E0508" w:rsidRDefault="006E0508" w:rsidP="00D16539">
      <w:pPr>
        <w:rPr>
          <w:rFonts w:ascii="Roman" w:hAnsi="Roman" w:cstheme="majorHAnsi"/>
          <w:b/>
        </w:rPr>
      </w:pPr>
    </w:p>
    <w:p w14:paraId="2AF5B55E" w14:textId="77777777" w:rsidR="00D16539" w:rsidRPr="00050505" w:rsidRDefault="00D16539" w:rsidP="00D16539">
      <w:pPr>
        <w:rPr>
          <w:rFonts w:ascii="Roman" w:hAnsi="Roman" w:cstheme="majorHAnsi"/>
          <w:b/>
          <w:bCs/>
        </w:rPr>
      </w:pPr>
      <w:r w:rsidRPr="00050505">
        <w:rPr>
          <w:rFonts w:ascii="Roman" w:eastAsia="Calibri" w:hAnsi="Roman" w:cstheme="majorHAnsi"/>
          <w:b/>
          <w:bCs/>
        </w:rPr>
        <w:t>&lt;!DOCTYPE html&gt;</w:t>
      </w:r>
    </w:p>
    <w:p w14:paraId="2F3BAAC5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This tells the browser:</w:t>
      </w:r>
    </w:p>
    <w:p w14:paraId="1F131652" w14:textId="77777777" w:rsidR="00D16539" w:rsidRPr="00050505" w:rsidRDefault="00D16539" w:rsidP="00D16539">
      <w:pPr>
        <w:rPr>
          <w:rFonts w:ascii="Roman" w:eastAsia="Calibri" w:hAnsi="Roman" w:cstheme="majorHAnsi"/>
        </w:rPr>
      </w:pPr>
      <w:r w:rsidRPr="00050505">
        <w:rPr>
          <w:rFonts w:ascii="Roman" w:eastAsia="Calibri" w:hAnsi="Roman" w:cstheme="majorHAnsi"/>
        </w:rPr>
        <w:t>"This is an HTML5 document."</w:t>
      </w:r>
    </w:p>
    <w:p w14:paraId="3A4BF798" w14:textId="77777777" w:rsidR="00D16539" w:rsidRPr="00050505" w:rsidRDefault="00D16539" w:rsidP="00D16539">
      <w:pPr>
        <w:rPr>
          <w:rFonts w:ascii="Roman" w:hAnsi="Roman" w:cstheme="majorHAnsi"/>
          <w:b/>
          <w:bCs/>
        </w:rPr>
      </w:pPr>
      <w:r w:rsidRPr="00050505">
        <w:rPr>
          <w:rFonts w:ascii="Roman" w:eastAsia="Calibri" w:hAnsi="Roman" w:cstheme="majorHAnsi"/>
          <w:b/>
          <w:bCs/>
        </w:rPr>
        <w:lastRenderedPageBreak/>
        <w:t>&lt;html&gt;</w:t>
      </w:r>
    </w:p>
    <w:p w14:paraId="0F6657B7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The root element.</w:t>
      </w:r>
    </w:p>
    <w:p w14:paraId="643FC49F" w14:textId="77777777" w:rsidR="00D16539" w:rsidRDefault="00D16539" w:rsidP="00D16539">
      <w:pPr>
        <w:rPr>
          <w:rFonts w:ascii="Roman" w:eastAsia="Calibri" w:hAnsi="Roman" w:cstheme="majorHAnsi"/>
        </w:rPr>
      </w:pPr>
      <w:r w:rsidRPr="00050505">
        <w:rPr>
          <w:rFonts w:ascii="Roman" w:eastAsia="Calibri" w:hAnsi="Roman" w:cstheme="majorHAnsi"/>
        </w:rPr>
        <w:t>All content of the web page goes inside this.</w:t>
      </w:r>
    </w:p>
    <w:p w14:paraId="670BE956" w14:textId="77777777" w:rsidR="006E0508" w:rsidRPr="00050505" w:rsidRDefault="006E0508" w:rsidP="00D16539">
      <w:pPr>
        <w:rPr>
          <w:rFonts w:ascii="Roman" w:eastAsia="Calibri" w:hAnsi="Roman" w:cstheme="majorHAnsi"/>
        </w:rPr>
      </w:pPr>
    </w:p>
    <w:p w14:paraId="7D66E9FD" w14:textId="77777777" w:rsidR="00D16539" w:rsidRPr="00050505" w:rsidRDefault="00D16539" w:rsidP="00D16539">
      <w:pPr>
        <w:rPr>
          <w:rFonts w:ascii="Roman" w:hAnsi="Roman" w:cstheme="majorHAnsi"/>
          <w:b/>
          <w:bCs/>
        </w:rPr>
      </w:pPr>
      <w:r w:rsidRPr="00050505">
        <w:rPr>
          <w:rFonts w:ascii="Roman" w:eastAsia="Calibri" w:hAnsi="Roman" w:cstheme="majorHAnsi"/>
          <w:b/>
          <w:bCs/>
        </w:rPr>
        <w:t>&lt;head&gt;</w:t>
      </w:r>
    </w:p>
    <w:p w14:paraId="702B9421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Contains information about the page (not shown to users).</w:t>
      </w:r>
    </w:p>
    <w:p w14:paraId="52DEB4B1" w14:textId="77777777" w:rsidR="00D16539" w:rsidRDefault="00D16539" w:rsidP="00D16539">
      <w:pPr>
        <w:rPr>
          <w:rFonts w:ascii="Roman" w:eastAsia="Calibri" w:hAnsi="Roman" w:cstheme="majorHAnsi"/>
        </w:rPr>
      </w:pPr>
      <w:r w:rsidRPr="00050505">
        <w:rPr>
          <w:rFonts w:ascii="Roman" w:eastAsia="Calibri" w:hAnsi="Roman" w:cstheme="majorHAnsi"/>
        </w:rPr>
        <w:t>Examples: title, links to CSS, meta tags.</w:t>
      </w:r>
    </w:p>
    <w:p w14:paraId="546E3C68" w14:textId="77777777" w:rsidR="006E0508" w:rsidRPr="00050505" w:rsidRDefault="006E0508" w:rsidP="00D16539">
      <w:pPr>
        <w:rPr>
          <w:rFonts w:ascii="Roman" w:eastAsia="Calibri" w:hAnsi="Roman" w:cstheme="majorHAnsi"/>
        </w:rPr>
      </w:pPr>
    </w:p>
    <w:p w14:paraId="44C6CA22" w14:textId="77777777" w:rsidR="00D16539" w:rsidRPr="00050505" w:rsidRDefault="00D16539" w:rsidP="00D16539">
      <w:pPr>
        <w:rPr>
          <w:rFonts w:ascii="Roman" w:hAnsi="Roman" w:cstheme="majorHAnsi"/>
          <w:b/>
          <w:bCs/>
        </w:rPr>
      </w:pPr>
      <w:r w:rsidRPr="00050505">
        <w:rPr>
          <w:rFonts w:ascii="Roman" w:eastAsia="Calibri" w:hAnsi="Roman" w:cstheme="majorHAnsi"/>
          <w:b/>
          <w:bCs/>
        </w:rPr>
        <w:t>&lt;title&gt;My First Page&lt;/title&gt;</w:t>
      </w:r>
    </w:p>
    <w:p w14:paraId="19456068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Sets the title shown in the browser tab.</w:t>
      </w:r>
    </w:p>
    <w:p w14:paraId="15903865" w14:textId="77777777" w:rsidR="00D16539" w:rsidRDefault="00D16539" w:rsidP="00D16539">
      <w:pPr>
        <w:rPr>
          <w:rFonts w:ascii="Roman" w:eastAsia="Calibri" w:hAnsi="Roman" w:cstheme="majorHAnsi"/>
        </w:rPr>
      </w:pPr>
      <w:r w:rsidRPr="00050505">
        <w:rPr>
          <w:rFonts w:ascii="Roman" w:eastAsia="Calibri" w:hAnsi="Roman" w:cstheme="majorHAnsi"/>
        </w:rPr>
        <w:t>&lt;/head&gt;</w:t>
      </w:r>
    </w:p>
    <w:p w14:paraId="1E19B0F2" w14:textId="77777777" w:rsidR="006E0508" w:rsidRPr="00050505" w:rsidRDefault="006E0508" w:rsidP="00D16539">
      <w:pPr>
        <w:rPr>
          <w:rFonts w:ascii="Roman" w:eastAsia="Calibri" w:hAnsi="Roman" w:cstheme="majorHAnsi"/>
        </w:rPr>
      </w:pPr>
    </w:p>
    <w:p w14:paraId="58D04086" w14:textId="77777777" w:rsidR="00D16539" w:rsidRPr="00050505" w:rsidRDefault="00D16539" w:rsidP="00D16539">
      <w:pPr>
        <w:rPr>
          <w:rFonts w:ascii="Roman" w:hAnsi="Roman" w:cstheme="majorHAnsi"/>
          <w:b/>
          <w:bCs/>
        </w:rPr>
      </w:pPr>
      <w:r w:rsidRPr="00050505">
        <w:rPr>
          <w:rFonts w:ascii="Roman" w:eastAsia="Calibri" w:hAnsi="Roman" w:cstheme="majorHAnsi"/>
          <w:b/>
          <w:bCs/>
        </w:rPr>
        <w:t>&lt;body&gt;</w:t>
      </w:r>
    </w:p>
    <w:p w14:paraId="4848399C" w14:textId="77777777" w:rsidR="00D16539" w:rsidRDefault="00D16539" w:rsidP="00D16539">
      <w:pPr>
        <w:rPr>
          <w:rFonts w:ascii="Roman" w:eastAsia="Calibri" w:hAnsi="Roman" w:cstheme="majorHAnsi"/>
        </w:rPr>
      </w:pPr>
      <w:r w:rsidRPr="00050505">
        <w:rPr>
          <w:rFonts w:ascii="Roman" w:eastAsia="Calibri" w:hAnsi="Roman" w:cstheme="majorHAnsi"/>
        </w:rPr>
        <w:t>Everything inside &lt;body&gt; is visible on the webpage.</w:t>
      </w:r>
    </w:p>
    <w:p w14:paraId="6FC97C1D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You put text, images, buttons, etc., here.</w:t>
      </w:r>
    </w:p>
    <w:p w14:paraId="1FAB6A36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 xml:space="preserve">    &lt;h1&gt;Hello, </w:t>
      </w:r>
      <w:proofErr w:type="gramStart"/>
      <w:r w:rsidRPr="00050505">
        <w:rPr>
          <w:rFonts w:ascii="Roman" w:eastAsia="Calibri" w:hAnsi="Roman" w:cstheme="majorHAnsi"/>
        </w:rPr>
        <w:t>world!&lt;</w:t>
      </w:r>
      <w:proofErr w:type="gramEnd"/>
      <w:r w:rsidRPr="00050505">
        <w:rPr>
          <w:rFonts w:ascii="Roman" w:eastAsia="Calibri" w:hAnsi="Roman" w:cstheme="majorHAnsi"/>
        </w:rPr>
        <w:t>/h1&gt;</w:t>
      </w:r>
    </w:p>
    <w:p w14:paraId="0E164EE5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This is a main heading.</w:t>
      </w:r>
    </w:p>
    <w:p w14:paraId="08DD604A" w14:textId="77777777" w:rsidR="00D16539" w:rsidRDefault="00D16539" w:rsidP="00D16539">
      <w:pPr>
        <w:rPr>
          <w:rFonts w:ascii="Roman" w:eastAsia="Calibri" w:hAnsi="Roman" w:cstheme="majorHAnsi"/>
        </w:rPr>
      </w:pPr>
      <w:r w:rsidRPr="00050505">
        <w:rPr>
          <w:rFonts w:ascii="Roman" w:eastAsia="Calibri" w:hAnsi="Roman" w:cstheme="majorHAnsi"/>
        </w:rPr>
        <w:t>It appears big and bold on the page.</w:t>
      </w:r>
    </w:p>
    <w:p w14:paraId="2FC3BA18" w14:textId="77777777" w:rsidR="00D16539" w:rsidRDefault="00D16539" w:rsidP="00D16539">
      <w:pPr>
        <w:rPr>
          <w:rFonts w:ascii="Roman" w:eastAsia="Calibri" w:hAnsi="Roman" w:cstheme="majorHAnsi"/>
          <w:b/>
          <w:bCs/>
        </w:rPr>
      </w:pPr>
      <w:r w:rsidRPr="00050505">
        <w:rPr>
          <w:rFonts w:ascii="Roman" w:eastAsia="Calibri" w:hAnsi="Roman" w:cstheme="majorHAnsi"/>
          <w:b/>
          <w:bCs/>
        </w:rPr>
        <w:t>&lt;/body&gt;</w:t>
      </w:r>
    </w:p>
    <w:p w14:paraId="02D53F3F" w14:textId="77777777" w:rsidR="006E0508" w:rsidRPr="00050505" w:rsidRDefault="006E0508" w:rsidP="00D16539">
      <w:pPr>
        <w:rPr>
          <w:rFonts w:ascii="Roman" w:hAnsi="Roman" w:cstheme="majorHAnsi"/>
          <w:b/>
          <w:bCs/>
        </w:rPr>
      </w:pPr>
    </w:p>
    <w:p w14:paraId="02C701F0" w14:textId="77777777" w:rsidR="00D16539" w:rsidRPr="00050505" w:rsidRDefault="00D16539" w:rsidP="00D16539">
      <w:pPr>
        <w:rPr>
          <w:rFonts w:ascii="Roman" w:hAnsi="Roman" w:cstheme="majorHAnsi"/>
          <w:b/>
          <w:bCs/>
        </w:rPr>
      </w:pPr>
      <w:r w:rsidRPr="00050505">
        <w:rPr>
          <w:rFonts w:ascii="Roman" w:eastAsia="Calibri" w:hAnsi="Roman" w:cstheme="majorHAnsi"/>
          <w:b/>
          <w:bCs/>
        </w:rPr>
        <w:t>&lt;/html&gt;</w:t>
      </w:r>
    </w:p>
    <w:p w14:paraId="27A21826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Closes the &lt;body&gt; and &lt;html&gt; tags.</w:t>
      </w:r>
    </w:p>
    <w:p w14:paraId="6701BA5A" w14:textId="77777777" w:rsidR="006E0508" w:rsidRDefault="006E0508" w:rsidP="00D16539">
      <w:pPr>
        <w:rPr>
          <w:rFonts w:ascii="Roman" w:eastAsia="Calibri" w:hAnsi="Roman" w:cstheme="majorHAnsi"/>
        </w:rPr>
      </w:pPr>
    </w:p>
    <w:p w14:paraId="4C4B5D1A" w14:textId="77777777" w:rsidR="006E0508" w:rsidRPr="006E0508" w:rsidRDefault="006E0508" w:rsidP="00D16539">
      <w:pPr>
        <w:rPr>
          <w:rFonts w:ascii="Roman" w:eastAsia="Calibri" w:hAnsi="Roman" w:cstheme="majorHAnsi"/>
          <w:b/>
          <w:bCs/>
        </w:rPr>
      </w:pPr>
    </w:p>
    <w:p w14:paraId="108539FC" w14:textId="4856FD97" w:rsidR="00D16539" w:rsidRPr="006E0508" w:rsidRDefault="00D16539" w:rsidP="00D16539">
      <w:pPr>
        <w:rPr>
          <w:rFonts w:ascii="Roman" w:eastAsia="Calibri" w:hAnsi="Roman" w:cstheme="majorHAnsi"/>
          <w:b/>
          <w:bCs/>
        </w:rPr>
      </w:pPr>
      <w:r w:rsidRPr="006E0508">
        <w:rPr>
          <w:rFonts w:ascii="Roman" w:eastAsia="Calibri" w:hAnsi="Roman" w:cstheme="majorHAnsi"/>
          <w:b/>
          <w:bCs/>
        </w:rPr>
        <w:t>This is the end of the HTML page.</w:t>
      </w:r>
    </w:p>
    <w:p w14:paraId="543CF766" w14:textId="77777777" w:rsidR="00D16539" w:rsidRPr="00050505" w:rsidRDefault="00D16539" w:rsidP="00D16539">
      <w:pPr>
        <w:rPr>
          <w:rFonts w:ascii="Roman" w:eastAsia="Calibri" w:hAnsi="Roman" w:cstheme="majorHAnsi"/>
        </w:rPr>
      </w:pPr>
    </w:p>
    <w:p w14:paraId="0FD7680D" w14:textId="023F80B8" w:rsidR="00D16539" w:rsidRPr="006E0508" w:rsidRDefault="00D16539" w:rsidP="00D16539">
      <w:pPr>
        <w:rPr>
          <w:rFonts w:ascii="Roman" w:hAnsi="Roman" w:cstheme="majorHAnsi"/>
          <w:sz w:val="24"/>
          <w:szCs w:val="24"/>
        </w:rPr>
      </w:pPr>
      <w:r w:rsidRPr="00050505">
        <w:rPr>
          <w:rFonts w:ascii="Roman" w:hAnsi="Roman" w:cstheme="majorHAnsi"/>
          <w:b/>
        </w:rPr>
        <w:lastRenderedPageBreak/>
        <w:t xml:space="preserve"> </w:t>
      </w:r>
      <w:r w:rsidRPr="006E0508">
        <w:rPr>
          <w:rFonts w:ascii="Roman" w:hAnsi="Roman" w:cstheme="majorHAnsi"/>
          <w:b/>
          <w:sz w:val="24"/>
          <w:szCs w:val="24"/>
        </w:rPr>
        <w:t>HTML Comments</w:t>
      </w:r>
    </w:p>
    <w:p w14:paraId="55BF6D00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Used to add notes in the code.</w:t>
      </w:r>
    </w:p>
    <w:p w14:paraId="2BC56E45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Not shown on the webpage.</w:t>
      </w:r>
    </w:p>
    <w:p w14:paraId="06D14876" w14:textId="77777777" w:rsidR="006E0508" w:rsidRPr="006E0508" w:rsidRDefault="00D16539" w:rsidP="00D16539">
      <w:pPr>
        <w:rPr>
          <w:rFonts w:ascii="Roman" w:eastAsia="Calibri" w:hAnsi="Roman" w:cstheme="majorHAnsi"/>
          <w:b/>
          <w:bCs/>
        </w:rPr>
      </w:pPr>
      <w:r w:rsidRPr="006E0508">
        <w:rPr>
          <w:rFonts w:ascii="Roman" w:eastAsia="Calibri" w:hAnsi="Roman" w:cstheme="majorHAnsi"/>
          <w:b/>
          <w:bCs/>
        </w:rPr>
        <w:t>Example:</w:t>
      </w:r>
    </w:p>
    <w:p w14:paraId="50241BAA" w14:textId="3FDC7069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 xml:space="preserve"> </w:t>
      </w:r>
      <w:proofErr w:type="gramStart"/>
      <w:r w:rsidRPr="00050505">
        <w:rPr>
          <w:rFonts w:ascii="Roman" w:eastAsia="Calibri" w:hAnsi="Roman" w:cstheme="majorHAnsi"/>
        </w:rPr>
        <w:t>&lt;!--</w:t>
      </w:r>
      <w:proofErr w:type="gramEnd"/>
      <w:r w:rsidRPr="00050505">
        <w:rPr>
          <w:rFonts w:ascii="Roman" w:eastAsia="Calibri" w:hAnsi="Roman" w:cstheme="majorHAnsi"/>
        </w:rPr>
        <w:t xml:space="preserve"> This is a comment --&gt;</w:t>
      </w:r>
    </w:p>
    <w:p w14:paraId="1446375B" w14:textId="77777777" w:rsidR="00D16539" w:rsidRPr="00050505" w:rsidRDefault="00D16539" w:rsidP="00D16539">
      <w:pPr>
        <w:rPr>
          <w:rFonts w:ascii="Roman" w:hAnsi="Roman" w:cstheme="majorHAnsi"/>
        </w:rPr>
      </w:pPr>
    </w:p>
    <w:p w14:paraId="64C6556E" w14:textId="69CCFE5B" w:rsidR="00D16539" w:rsidRPr="006E0508" w:rsidRDefault="00D16539" w:rsidP="00D16539">
      <w:pPr>
        <w:rPr>
          <w:rFonts w:ascii="Roman" w:hAnsi="Roman" w:cstheme="majorHAnsi"/>
          <w:sz w:val="24"/>
          <w:szCs w:val="24"/>
        </w:rPr>
      </w:pPr>
      <w:r w:rsidRPr="006E0508">
        <w:rPr>
          <w:rFonts w:ascii="Roman" w:hAnsi="Roman" w:cstheme="majorHAnsi"/>
          <w:b/>
          <w:sz w:val="24"/>
          <w:szCs w:val="24"/>
        </w:rPr>
        <w:t>Attributes in HTML</w:t>
      </w:r>
    </w:p>
    <w:p w14:paraId="27C83FB8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Attributes give extra information about an element.</w:t>
      </w:r>
    </w:p>
    <w:p w14:paraId="484138C1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Written inside the opening tag.</w:t>
      </w:r>
    </w:p>
    <w:p w14:paraId="1D3CC84A" w14:textId="77777777" w:rsidR="006E0508" w:rsidRPr="006E0508" w:rsidRDefault="00D16539" w:rsidP="00D16539">
      <w:pPr>
        <w:rPr>
          <w:rFonts w:ascii="Roman" w:eastAsia="Calibri" w:hAnsi="Roman" w:cstheme="majorHAnsi"/>
          <w:b/>
          <w:bCs/>
        </w:rPr>
      </w:pPr>
      <w:r w:rsidRPr="006E0508">
        <w:rPr>
          <w:rFonts w:ascii="Roman" w:eastAsia="Calibri" w:hAnsi="Roman" w:cstheme="majorHAnsi"/>
          <w:b/>
          <w:bCs/>
        </w:rPr>
        <w:t xml:space="preserve">Example: </w:t>
      </w:r>
    </w:p>
    <w:p w14:paraId="092B25D3" w14:textId="6782BA95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&lt;</w:t>
      </w:r>
      <w:proofErr w:type="spellStart"/>
      <w:r w:rsidRPr="00050505">
        <w:rPr>
          <w:rFonts w:ascii="Roman" w:eastAsia="Calibri" w:hAnsi="Roman" w:cstheme="majorHAnsi"/>
        </w:rPr>
        <w:t>img</w:t>
      </w:r>
      <w:proofErr w:type="spellEnd"/>
      <w:r w:rsidRPr="00050505">
        <w:rPr>
          <w:rFonts w:ascii="Roman" w:eastAsia="Calibri" w:hAnsi="Roman" w:cstheme="majorHAnsi"/>
        </w:rPr>
        <w:t xml:space="preserve"> </w:t>
      </w:r>
      <w:proofErr w:type="spellStart"/>
      <w:r w:rsidRPr="00050505">
        <w:rPr>
          <w:rFonts w:ascii="Roman" w:eastAsia="Calibri" w:hAnsi="Roman" w:cstheme="majorHAnsi"/>
        </w:rPr>
        <w:t>src</w:t>
      </w:r>
      <w:proofErr w:type="spellEnd"/>
      <w:r w:rsidRPr="00050505">
        <w:rPr>
          <w:rFonts w:ascii="Roman" w:eastAsia="Calibri" w:hAnsi="Roman" w:cstheme="majorHAnsi"/>
        </w:rPr>
        <w:t>="image.jpg" alt="My Image"&gt;</w:t>
      </w:r>
    </w:p>
    <w:p w14:paraId="5756BDBB" w14:textId="77777777" w:rsidR="00D16539" w:rsidRPr="00050505" w:rsidRDefault="00D16539" w:rsidP="00D16539">
      <w:pPr>
        <w:rPr>
          <w:rFonts w:ascii="Roman" w:hAnsi="Roman" w:cstheme="majorHAnsi"/>
        </w:rPr>
      </w:pPr>
      <w:proofErr w:type="spellStart"/>
      <w:r w:rsidRPr="00050505">
        <w:rPr>
          <w:rFonts w:ascii="Roman" w:eastAsia="Calibri" w:hAnsi="Roman" w:cstheme="majorHAnsi"/>
        </w:rPr>
        <w:t>src</w:t>
      </w:r>
      <w:proofErr w:type="spellEnd"/>
      <w:r w:rsidRPr="00050505">
        <w:rPr>
          <w:rFonts w:ascii="Roman" w:eastAsia="Calibri" w:hAnsi="Roman" w:cstheme="majorHAnsi"/>
        </w:rPr>
        <w:t xml:space="preserve"> = image source</w:t>
      </w:r>
    </w:p>
    <w:p w14:paraId="35B9A3F9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alt = alternative text</w:t>
      </w:r>
    </w:p>
    <w:p w14:paraId="2DD456A8" w14:textId="77777777" w:rsidR="00D16539" w:rsidRPr="00050505" w:rsidRDefault="00D16539" w:rsidP="00D16539">
      <w:pPr>
        <w:rPr>
          <w:rFonts w:ascii="Roman" w:hAnsi="Roman" w:cstheme="majorHAnsi"/>
        </w:rPr>
      </w:pPr>
    </w:p>
    <w:p w14:paraId="460D44A5" w14:textId="0AE73221" w:rsidR="00D16539" w:rsidRPr="006E0508" w:rsidRDefault="00D16539" w:rsidP="00D16539">
      <w:pPr>
        <w:rPr>
          <w:rFonts w:ascii="Roman" w:hAnsi="Roman" w:cstheme="majorHAnsi"/>
          <w:b/>
          <w:bCs/>
          <w:sz w:val="24"/>
          <w:szCs w:val="24"/>
        </w:rPr>
      </w:pPr>
      <w:r w:rsidRPr="006E0508">
        <w:rPr>
          <w:rFonts w:ascii="Roman" w:eastAsia="Calibri" w:hAnsi="Roman" w:cstheme="majorHAnsi"/>
          <w:b/>
          <w:bCs/>
          <w:sz w:val="24"/>
          <w:szCs w:val="24"/>
        </w:rPr>
        <w:t>HTML + CSS + JavaScript</w:t>
      </w:r>
    </w:p>
    <w:p w14:paraId="060F5113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HTML = Structure</w:t>
      </w:r>
    </w:p>
    <w:p w14:paraId="14A6054B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CSS = Appearance (colors, layout)</w:t>
      </w:r>
    </w:p>
    <w:p w14:paraId="4025DB59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JavaScript = Behavior (what the page does)</w:t>
      </w:r>
    </w:p>
    <w:p w14:paraId="075CBBA7" w14:textId="77777777" w:rsidR="00D16539" w:rsidRPr="00050505" w:rsidRDefault="00D16539" w:rsidP="00D16539">
      <w:pPr>
        <w:rPr>
          <w:rFonts w:ascii="Roman" w:hAnsi="Roman" w:cstheme="majorHAnsi"/>
        </w:rPr>
      </w:pPr>
    </w:p>
    <w:p w14:paraId="0B97B2BD" w14:textId="1C92989D" w:rsidR="00D16539" w:rsidRPr="006E0508" w:rsidRDefault="00D16539" w:rsidP="00D16539">
      <w:pPr>
        <w:rPr>
          <w:rFonts w:ascii="Roman" w:hAnsi="Roman" w:cstheme="majorHAnsi"/>
          <w:sz w:val="24"/>
          <w:szCs w:val="24"/>
        </w:rPr>
      </w:pPr>
      <w:r w:rsidRPr="006E0508">
        <w:rPr>
          <w:rFonts w:ascii="Roman" w:hAnsi="Roman" w:cstheme="majorHAnsi"/>
          <w:b/>
          <w:sz w:val="24"/>
          <w:szCs w:val="24"/>
        </w:rPr>
        <w:t>Forms and Media</w:t>
      </w:r>
    </w:p>
    <w:p w14:paraId="55B0B18F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Forms help with actions like login, register, or send info.</w:t>
      </w:r>
    </w:p>
    <w:p w14:paraId="76989DED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HTML supports media like audio and video using tags like &lt;audio&gt; and &lt;video&gt;.</w:t>
      </w:r>
    </w:p>
    <w:p w14:paraId="57EF8B47" w14:textId="77777777" w:rsidR="00D16539" w:rsidRPr="00050505" w:rsidRDefault="00D16539" w:rsidP="00D16539">
      <w:pPr>
        <w:rPr>
          <w:rFonts w:ascii="Roman" w:hAnsi="Roman" w:cstheme="majorHAnsi"/>
        </w:rPr>
      </w:pPr>
    </w:p>
    <w:p w14:paraId="1BBEF824" w14:textId="77777777" w:rsidR="00D16539" w:rsidRPr="00C37ED1" w:rsidRDefault="00D16539" w:rsidP="00D16539">
      <w:pPr>
        <w:rPr>
          <w:rFonts w:ascii="Roman" w:hAnsi="Roman" w:cstheme="majorHAnsi"/>
          <w:b/>
          <w:bCs/>
          <w:sz w:val="24"/>
          <w:szCs w:val="24"/>
        </w:rPr>
      </w:pPr>
      <w:r w:rsidRPr="00C37ED1">
        <w:rPr>
          <w:rFonts w:ascii="Roman" w:eastAsia="Calibri" w:hAnsi="Roman" w:cstheme="majorHAnsi"/>
          <w:b/>
          <w:bCs/>
          <w:sz w:val="24"/>
          <w:szCs w:val="24"/>
        </w:rPr>
        <w:t>Block vs Inline Elements</w:t>
      </w:r>
    </w:p>
    <w:p w14:paraId="08422C49" w14:textId="77777777" w:rsidR="00D16539" w:rsidRPr="00050505" w:rsidRDefault="00D16539" w:rsidP="00D16539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>Block-level: Takes full width (e.g., &lt;div&gt;, &lt;p&gt;)</w:t>
      </w:r>
    </w:p>
    <w:p w14:paraId="6DA9B0A0" w14:textId="48C9DB9C" w:rsidR="00D16539" w:rsidRPr="00050505" w:rsidRDefault="00834546" w:rsidP="00D16539">
      <w:pPr>
        <w:rPr>
          <w:rFonts w:ascii="Roman" w:eastAsia="Calibri" w:hAnsi="Roman" w:cstheme="majorHAnsi"/>
        </w:rPr>
      </w:pPr>
      <w:r w:rsidRPr="00050505">
        <w:rPr>
          <w:rFonts w:ascii="Roman" w:eastAsia="Calibri" w:hAnsi="Roman" w:cstheme="majorHAnsi"/>
        </w:rPr>
        <w:t>Inline level</w:t>
      </w:r>
      <w:r w:rsidR="006E0508">
        <w:rPr>
          <w:rFonts w:ascii="Roman" w:eastAsia="Calibri" w:hAnsi="Roman" w:cstheme="majorHAnsi"/>
        </w:rPr>
        <w:t>:</w:t>
      </w:r>
      <w:r w:rsidR="00D16539" w:rsidRPr="00050505">
        <w:rPr>
          <w:rFonts w:ascii="Roman" w:eastAsia="Calibri" w:hAnsi="Roman" w:cstheme="majorHAnsi"/>
        </w:rPr>
        <w:t xml:space="preserve"> Only takes up as much space as needed (e.g., &lt;span&gt;, &lt;a&gt;)</w:t>
      </w:r>
    </w:p>
    <w:p w14:paraId="506783C8" w14:textId="77777777" w:rsidR="00FA6397" w:rsidRPr="00834546" w:rsidRDefault="00FA6397" w:rsidP="00D16539">
      <w:pPr>
        <w:rPr>
          <w:rFonts w:ascii="Roman" w:eastAsia="Calibri" w:hAnsi="Roman" w:cstheme="majorHAnsi"/>
          <w:b/>
          <w:bCs/>
          <w:sz w:val="24"/>
          <w:szCs w:val="24"/>
        </w:rPr>
      </w:pPr>
    </w:p>
    <w:p w14:paraId="07D9649B" w14:textId="77777777" w:rsidR="00FA6397" w:rsidRPr="00C37ED1" w:rsidRDefault="00FA6397" w:rsidP="00FA6397">
      <w:pPr>
        <w:rPr>
          <w:rFonts w:ascii="Roman" w:hAnsi="Roman" w:cstheme="majorHAnsi"/>
          <w:b/>
          <w:bCs/>
          <w:sz w:val="24"/>
          <w:szCs w:val="24"/>
        </w:rPr>
      </w:pPr>
      <w:r w:rsidRPr="00C37ED1">
        <w:rPr>
          <w:rFonts w:ascii="Roman" w:eastAsia="Calibri" w:hAnsi="Roman" w:cstheme="majorHAnsi"/>
          <w:b/>
          <w:bCs/>
          <w:sz w:val="24"/>
          <w:szCs w:val="24"/>
        </w:rPr>
        <w:t>Extra Tips</w:t>
      </w:r>
    </w:p>
    <w:p w14:paraId="39F547EE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eastAsia="Calibri" w:hAnsi="Roman" w:cstheme="majorHAnsi"/>
        </w:rPr>
        <w:t xml:space="preserve">Use &lt;link </w:t>
      </w:r>
      <w:proofErr w:type="spellStart"/>
      <w:r w:rsidRPr="00050505">
        <w:rPr>
          <w:rFonts w:ascii="Roman" w:eastAsia="Calibri" w:hAnsi="Roman" w:cstheme="majorHAnsi"/>
        </w:rPr>
        <w:t>rel</w:t>
      </w:r>
      <w:proofErr w:type="spellEnd"/>
      <w:r w:rsidRPr="00050505">
        <w:rPr>
          <w:rFonts w:ascii="Roman" w:eastAsia="Calibri" w:hAnsi="Roman" w:cstheme="majorHAnsi"/>
        </w:rPr>
        <w:t>="preload"&gt; to load important files early.</w:t>
      </w:r>
    </w:p>
    <w:p w14:paraId="243B998B" w14:textId="1D7E3A6C" w:rsidR="00834546" w:rsidRDefault="00FA6397" w:rsidP="00FA6397">
      <w:pPr>
        <w:rPr>
          <w:rFonts w:ascii="Roman" w:eastAsia="Calibri" w:hAnsi="Roman" w:cstheme="majorHAnsi"/>
        </w:rPr>
      </w:pPr>
      <w:r w:rsidRPr="00050505">
        <w:rPr>
          <w:rFonts w:ascii="Roman" w:eastAsia="Calibri" w:hAnsi="Roman" w:cstheme="majorHAnsi"/>
        </w:rPr>
        <w:t>Use responsive images for better performance on different devices.</w:t>
      </w:r>
    </w:p>
    <w:p w14:paraId="5E1CB068" w14:textId="77777777" w:rsidR="00834546" w:rsidRDefault="00834546" w:rsidP="00FA6397">
      <w:pPr>
        <w:rPr>
          <w:rFonts w:ascii="Roman" w:eastAsia="Calibri" w:hAnsi="Roman" w:cstheme="majorHAnsi"/>
        </w:rPr>
      </w:pPr>
    </w:p>
    <w:p w14:paraId="127CC500" w14:textId="77777777" w:rsidR="00834546" w:rsidRPr="00834546" w:rsidRDefault="00834546" w:rsidP="00FA6397">
      <w:pPr>
        <w:rPr>
          <w:rFonts w:ascii="Roman" w:eastAsia="Calibri" w:hAnsi="Roman" w:cstheme="majorHAnsi"/>
        </w:rPr>
      </w:pPr>
    </w:p>
    <w:p w14:paraId="3D7B83BA" w14:textId="6CC918F6" w:rsidR="00FA6397" w:rsidRPr="00834546" w:rsidRDefault="00FA6397" w:rsidP="00FA6397">
      <w:pPr>
        <w:rPr>
          <w:rFonts w:ascii="Roman" w:hAnsi="Roman" w:cstheme="majorHAnsi"/>
          <w:sz w:val="24"/>
          <w:szCs w:val="24"/>
        </w:rPr>
      </w:pPr>
      <w:r w:rsidRPr="00834546">
        <w:rPr>
          <w:rFonts w:ascii="Roman" w:hAnsi="Roman" w:cstheme="majorHAnsi"/>
          <w:b/>
          <w:sz w:val="24"/>
          <w:szCs w:val="24"/>
        </w:rPr>
        <w:t>HTML Text Formatting Tags – Summary with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2054"/>
        <w:gridCol w:w="2981"/>
        <w:gridCol w:w="2085"/>
      </w:tblGrid>
      <w:tr w:rsidR="00EE5661" w:rsidRPr="00050505" w14:paraId="6AE0FD96" w14:textId="77777777" w:rsidTr="00107820">
        <w:tc>
          <w:tcPr>
            <w:tcW w:w="1384" w:type="dxa"/>
          </w:tcPr>
          <w:p w14:paraId="46793D27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Tag</w:t>
            </w:r>
          </w:p>
        </w:tc>
        <w:tc>
          <w:tcPr>
            <w:tcW w:w="3044" w:type="dxa"/>
          </w:tcPr>
          <w:p w14:paraId="342BDF0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Use</w:t>
            </w:r>
          </w:p>
        </w:tc>
        <w:tc>
          <w:tcPr>
            <w:tcW w:w="2214" w:type="dxa"/>
          </w:tcPr>
          <w:p w14:paraId="1218E66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Example</w:t>
            </w:r>
          </w:p>
        </w:tc>
        <w:tc>
          <w:tcPr>
            <w:tcW w:w="2214" w:type="dxa"/>
          </w:tcPr>
          <w:p w14:paraId="604C518A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output</w:t>
            </w:r>
          </w:p>
        </w:tc>
      </w:tr>
      <w:tr w:rsidR="00EE5661" w:rsidRPr="00050505" w14:paraId="470010F8" w14:textId="77777777" w:rsidTr="00107820">
        <w:tc>
          <w:tcPr>
            <w:tcW w:w="1384" w:type="dxa"/>
          </w:tcPr>
          <w:p w14:paraId="546D5741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&lt;p&gt;</w:t>
            </w:r>
          </w:p>
        </w:tc>
        <w:tc>
          <w:tcPr>
            <w:tcW w:w="3044" w:type="dxa"/>
          </w:tcPr>
          <w:p w14:paraId="01B94AE2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Paragraph</w:t>
            </w:r>
          </w:p>
        </w:tc>
        <w:tc>
          <w:tcPr>
            <w:tcW w:w="2214" w:type="dxa"/>
          </w:tcPr>
          <w:p w14:paraId="3C7A73A7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 xml:space="preserve">&lt;p&gt;This is a </w:t>
            </w:r>
            <w:proofErr w:type="gramStart"/>
            <w:r w:rsidRPr="00050505">
              <w:rPr>
                <w:rFonts w:ascii="Roman" w:hAnsi="Roman" w:cstheme="majorHAnsi"/>
              </w:rPr>
              <w:t>paragraph.&lt;</w:t>
            </w:r>
            <w:proofErr w:type="gramEnd"/>
            <w:r w:rsidRPr="00050505">
              <w:rPr>
                <w:rFonts w:ascii="Roman" w:hAnsi="Roman" w:cstheme="majorHAnsi"/>
              </w:rPr>
              <w:t>/p&gt;</w:t>
            </w:r>
          </w:p>
        </w:tc>
        <w:tc>
          <w:tcPr>
            <w:tcW w:w="2214" w:type="dxa"/>
          </w:tcPr>
          <w:p w14:paraId="40B3A650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 a paragraph.</w:t>
            </w:r>
          </w:p>
        </w:tc>
      </w:tr>
      <w:tr w:rsidR="00EE5661" w:rsidRPr="00050505" w14:paraId="35583DBF" w14:textId="77777777" w:rsidTr="00107820">
        <w:tc>
          <w:tcPr>
            <w:tcW w:w="1384" w:type="dxa"/>
          </w:tcPr>
          <w:p w14:paraId="6897E5F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</w:t>
            </w:r>
            <w:proofErr w:type="spellStart"/>
            <w:r w:rsidRPr="00050505">
              <w:rPr>
                <w:rFonts w:ascii="Roman" w:hAnsi="Roman" w:cstheme="majorHAnsi"/>
              </w:rPr>
              <w:t>br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</w:tc>
        <w:tc>
          <w:tcPr>
            <w:tcW w:w="3044" w:type="dxa"/>
          </w:tcPr>
          <w:p w14:paraId="265F0A55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Line break</w:t>
            </w:r>
          </w:p>
        </w:tc>
        <w:tc>
          <w:tcPr>
            <w:tcW w:w="2214" w:type="dxa"/>
          </w:tcPr>
          <w:p w14:paraId="271C162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Line one&lt;</w:t>
            </w:r>
            <w:proofErr w:type="spellStart"/>
            <w:r w:rsidRPr="00050505">
              <w:rPr>
                <w:rFonts w:ascii="Roman" w:hAnsi="Roman" w:cstheme="majorHAnsi"/>
              </w:rPr>
              <w:t>br</w:t>
            </w:r>
            <w:proofErr w:type="spellEnd"/>
            <w:r w:rsidRPr="00050505">
              <w:rPr>
                <w:rFonts w:ascii="Roman" w:hAnsi="Roman" w:cstheme="majorHAnsi"/>
              </w:rPr>
              <w:t>&gt;Line two</w:t>
            </w:r>
          </w:p>
        </w:tc>
        <w:tc>
          <w:tcPr>
            <w:tcW w:w="2214" w:type="dxa"/>
          </w:tcPr>
          <w:p w14:paraId="7B8B9822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Line one</w:t>
            </w:r>
            <w:r w:rsidRPr="00050505">
              <w:rPr>
                <w:rFonts w:ascii="Roman" w:hAnsi="Roman" w:cstheme="majorHAnsi"/>
              </w:rPr>
              <w:br/>
              <w:t>Line two</w:t>
            </w:r>
          </w:p>
        </w:tc>
      </w:tr>
      <w:tr w:rsidR="00EE5661" w:rsidRPr="00050505" w14:paraId="6D8736F2" w14:textId="77777777" w:rsidTr="00107820">
        <w:tc>
          <w:tcPr>
            <w:tcW w:w="1384" w:type="dxa"/>
          </w:tcPr>
          <w:p w14:paraId="1545A9B9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</w:t>
            </w:r>
            <w:proofErr w:type="spellStart"/>
            <w:r w:rsidRPr="00050505">
              <w:rPr>
                <w:rFonts w:ascii="Roman" w:hAnsi="Roman" w:cstheme="majorHAnsi"/>
              </w:rPr>
              <w:t>hr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</w:tc>
        <w:tc>
          <w:tcPr>
            <w:tcW w:w="3044" w:type="dxa"/>
          </w:tcPr>
          <w:p w14:paraId="2C8CCFD0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Horizontal line</w:t>
            </w:r>
          </w:p>
        </w:tc>
        <w:tc>
          <w:tcPr>
            <w:tcW w:w="2214" w:type="dxa"/>
          </w:tcPr>
          <w:p w14:paraId="310D1B7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</w:t>
            </w:r>
            <w:proofErr w:type="spellStart"/>
            <w:r w:rsidRPr="00050505">
              <w:rPr>
                <w:rFonts w:ascii="Roman" w:hAnsi="Roman" w:cstheme="majorHAnsi"/>
              </w:rPr>
              <w:t>hr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</w:tc>
        <w:tc>
          <w:tcPr>
            <w:tcW w:w="2214" w:type="dxa"/>
          </w:tcPr>
          <w:p w14:paraId="5EE40B02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―――――――――――</w:t>
            </w:r>
          </w:p>
        </w:tc>
      </w:tr>
      <w:tr w:rsidR="00EE5661" w:rsidRPr="00050505" w14:paraId="6E29E4D5" w14:textId="77777777" w:rsidTr="00107820">
        <w:tc>
          <w:tcPr>
            <w:tcW w:w="1384" w:type="dxa"/>
          </w:tcPr>
          <w:p w14:paraId="7753DF57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&lt;h1&gt;to&lt;h6&gt;</w:t>
            </w:r>
          </w:p>
        </w:tc>
        <w:tc>
          <w:tcPr>
            <w:tcW w:w="3044" w:type="dxa"/>
          </w:tcPr>
          <w:p w14:paraId="67AC0F81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Headings (big to small)</w:t>
            </w:r>
          </w:p>
        </w:tc>
        <w:tc>
          <w:tcPr>
            <w:tcW w:w="2214" w:type="dxa"/>
          </w:tcPr>
          <w:p w14:paraId="4EDBAE4A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&lt;h2&gt;Subheading&lt;/h2&gt;</w:t>
            </w:r>
          </w:p>
        </w:tc>
        <w:tc>
          <w:tcPr>
            <w:tcW w:w="2214" w:type="dxa"/>
          </w:tcPr>
          <w:p w14:paraId="5CBA3256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Subheading</w:t>
            </w:r>
          </w:p>
        </w:tc>
      </w:tr>
      <w:tr w:rsidR="00EE5661" w:rsidRPr="00050505" w14:paraId="572624A9" w14:textId="77777777" w:rsidTr="00107820">
        <w:tc>
          <w:tcPr>
            <w:tcW w:w="1384" w:type="dxa"/>
          </w:tcPr>
          <w:p w14:paraId="583CA62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&lt;strong&gt;</w:t>
            </w:r>
          </w:p>
        </w:tc>
        <w:tc>
          <w:tcPr>
            <w:tcW w:w="3044" w:type="dxa"/>
          </w:tcPr>
          <w:p w14:paraId="29C014A5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Bold (important)</w:t>
            </w:r>
          </w:p>
          <w:p w14:paraId="48E4C0E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</w:p>
        </w:tc>
        <w:tc>
          <w:tcPr>
            <w:tcW w:w="2214" w:type="dxa"/>
          </w:tcPr>
          <w:p w14:paraId="0ACA2CC7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 &lt;strong&gt;important&lt;/strong&gt;</w:t>
            </w:r>
          </w:p>
        </w:tc>
        <w:tc>
          <w:tcPr>
            <w:tcW w:w="2214" w:type="dxa"/>
          </w:tcPr>
          <w:p w14:paraId="09247842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 </w:t>
            </w:r>
            <w:r w:rsidRPr="00050505">
              <w:rPr>
                <w:rFonts w:ascii="Roman" w:hAnsi="Roman" w:cstheme="majorHAnsi"/>
                <w:b/>
                <w:bCs/>
              </w:rPr>
              <w:t>important</w:t>
            </w:r>
          </w:p>
        </w:tc>
      </w:tr>
      <w:tr w:rsidR="00EE5661" w:rsidRPr="00050505" w14:paraId="0027DAC3" w14:textId="77777777" w:rsidTr="00107820">
        <w:tc>
          <w:tcPr>
            <w:tcW w:w="1384" w:type="dxa"/>
          </w:tcPr>
          <w:p w14:paraId="6D59596F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&lt;b&gt;</w:t>
            </w:r>
          </w:p>
        </w:tc>
        <w:tc>
          <w:tcPr>
            <w:tcW w:w="3044" w:type="dxa"/>
          </w:tcPr>
          <w:p w14:paraId="17C8E2B3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Bold (styling only)</w:t>
            </w:r>
          </w:p>
        </w:tc>
        <w:tc>
          <w:tcPr>
            <w:tcW w:w="2214" w:type="dxa"/>
          </w:tcPr>
          <w:p w14:paraId="10ADABBF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 &lt;b&gt;bold&lt;/b&gt;</w:t>
            </w:r>
          </w:p>
        </w:tc>
        <w:tc>
          <w:tcPr>
            <w:tcW w:w="2214" w:type="dxa"/>
          </w:tcPr>
          <w:p w14:paraId="71A27322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 </w:t>
            </w:r>
            <w:r w:rsidRPr="00050505">
              <w:rPr>
                <w:rFonts w:ascii="Roman" w:hAnsi="Roman" w:cstheme="majorHAnsi"/>
                <w:b/>
                <w:bCs/>
              </w:rPr>
              <w:t>bold</w:t>
            </w:r>
          </w:p>
        </w:tc>
      </w:tr>
      <w:tr w:rsidR="00EE5661" w:rsidRPr="00050505" w14:paraId="5144D954" w14:textId="77777777" w:rsidTr="00107820">
        <w:tc>
          <w:tcPr>
            <w:tcW w:w="1384" w:type="dxa"/>
          </w:tcPr>
          <w:p w14:paraId="1400249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</w:t>
            </w:r>
            <w:proofErr w:type="spellStart"/>
            <w:r w:rsidRPr="00050505">
              <w:rPr>
                <w:rFonts w:ascii="Roman" w:hAnsi="Roman" w:cstheme="majorHAnsi"/>
              </w:rPr>
              <w:t>em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</w:tc>
        <w:tc>
          <w:tcPr>
            <w:tcW w:w="3044" w:type="dxa"/>
          </w:tcPr>
          <w:p w14:paraId="6489503C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Italic (emphasis)</w:t>
            </w:r>
          </w:p>
        </w:tc>
        <w:tc>
          <w:tcPr>
            <w:tcW w:w="2214" w:type="dxa"/>
          </w:tcPr>
          <w:p w14:paraId="02D7F4A9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 &lt;</w:t>
            </w:r>
            <w:proofErr w:type="spellStart"/>
            <w:r w:rsidRPr="00050505">
              <w:rPr>
                <w:rFonts w:ascii="Roman" w:hAnsi="Roman" w:cstheme="majorHAnsi"/>
              </w:rPr>
              <w:t>em</w:t>
            </w:r>
            <w:proofErr w:type="spellEnd"/>
            <w:r w:rsidRPr="00050505">
              <w:rPr>
                <w:rFonts w:ascii="Roman" w:hAnsi="Roman" w:cstheme="majorHAnsi"/>
              </w:rPr>
              <w:t>&gt;emphasized&lt;/</w:t>
            </w:r>
            <w:proofErr w:type="spellStart"/>
            <w:r w:rsidRPr="00050505">
              <w:rPr>
                <w:rFonts w:ascii="Roman" w:hAnsi="Roman" w:cstheme="majorHAnsi"/>
              </w:rPr>
              <w:t>em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</w:tc>
        <w:tc>
          <w:tcPr>
            <w:tcW w:w="2214" w:type="dxa"/>
          </w:tcPr>
          <w:p w14:paraId="31D19B70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 </w:t>
            </w:r>
            <w:r w:rsidRPr="00050505">
              <w:rPr>
                <w:rFonts w:ascii="Roman" w:hAnsi="Roman" w:cstheme="majorHAnsi"/>
                <w:i/>
                <w:iCs/>
              </w:rPr>
              <w:t>emphasized</w:t>
            </w:r>
          </w:p>
        </w:tc>
      </w:tr>
      <w:tr w:rsidR="00EE5661" w:rsidRPr="00050505" w14:paraId="462C8E7D" w14:textId="77777777" w:rsidTr="00107820">
        <w:tc>
          <w:tcPr>
            <w:tcW w:w="1384" w:type="dxa"/>
          </w:tcPr>
          <w:p w14:paraId="59523A7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</w:t>
            </w:r>
            <w:proofErr w:type="spellStart"/>
            <w:r w:rsidRPr="00050505">
              <w:rPr>
                <w:rFonts w:ascii="Roman" w:hAnsi="Roman" w:cstheme="majorHAnsi"/>
              </w:rPr>
              <w:t>i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</w:tc>
        <w:tc>
          <w:tcPr>
            <w:tcW w:w="3044" w:type="dxa"/>
          </w:tcPr>
          <w:p w14:paraId="429AB87C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Italic (styling)</w:t>
            </w:r>
          </w:p>
        </w:tc>
        <w:tc>
          <w:tcPr>
            <w:tcW w:w="2214" w:type="dxa"/>
          </w:tcPr>
          <w:p w14:paraId="44A4362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 &lt;</w:t>
            </w:r>
            <w:proofErr w:type="spellStart"/>
            <w:r w:rsidRPr="00050505">
              <w:rPr>
                <w:rFonts w:ascii="Roman" w:hAnsi="Roman" w:cstheme="majorHAnsi"/>
              </w:rPr>
              <w:t>i</w:t>
            </w:r>
            <w:proofErr w:type="spellEnd"/>
            <w:r w:rsidRPr="00050505">
              <w:rPr>
                <w:rFonts w:ascii="Roman" w:hAnsi="Roman" w:cstheme="majorHAnsi"/>
              </w:rPr>
              <w:t>&gt;italic&lt;/</w:t>
            </w:r>
            <w:proofErr w:type="spellStart"/>
            <w:r w:rsidRPr="00050505">
              <w:rPr>
                <w:rFonts w:ascii="Roman" w:hAnsi="Roman" w:cstheme="majorHAnsi"/>
              </w:rPr>
              <w:t>i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</w:tc>
        <w:tc>
          <w:tcPr>
            <w:tcW w:w="2214" w:type="dxa"/>
          </w:tcPr>
          <w:p w14:paraId="6ABF40F9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 </w:t>
            </w:r>
            <w:r w:rsidRPr="00050505">
              <w:rPr>
                <w:rFonts w:ascii="Roman" w:hAnsi="Roman" w:cstheme="majorHAnsi"/>
                <w:i/>
                <w:iCs/>
              </w:rPr>
              <w:t>italic</w:t>
            </w:r>
          </w:p>
        </w:tc>
      </w:tr>
      <w:tr w:rsidR="00EE5661" w:rsidRPr="00050505" w14:paraId="1722692D" w14:textId="77777777" w:rsidTr="00107820">
        <w:tc>
          <w:tcPr>
            <w:tcW w:w="1384" w:type="dxa"/>
          </w:tcPr>
          <w:p w14:paraId="366318D1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&lt;u&gt;</w:t>
            </w:r>
          </w:p>
        </w:tc>
        <w:tc>
          <w:tcPr>
            <w:tcW w:w="3044" w:type="dxa"/>
          </w:tcPr>
          <w:p w14:paraId="12BBE7B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Underline</w:t>
            </w:r>
          </w:p>
        </w:tc>
        <w:tc>
          <w:tcPr>
            <w:tcW w:w="2214" w:type="dxa"/>
          </w:tcPr>
          <w:p w14:paraId="4DB60105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 &lt;u&gt;underlined&lt;/u&gt;</w:t>
            </w:r>
          </w:p>
        </w:tc>
        <w:tc>
          <w:tcPr>
            <w:tcW w:w="2214" w:type="dxa"/>
          </w:tcPr>
          <w:p w14:paraId="5A5201F8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 </w:t>
            </w:r>
            <w:r w:rsidRPr="00050505">
              <w:rPr>
                <w:rFonts w:ascii="Roman" w:hAnsi="Roman" w:cstheme="majorHAnsi"/>
                <w:u w:val="single"/>
              </w:rPr>
              <w:t>underlined</w:t>
            </w:r>
          </w:p>
        </w:tc>
      </w:tr>
      <w:tr w:rsidR="00EE5661" w:rsidRPr="00050505" w14:paraId="34C1F5FA" w14:textId="77777777" w:rsidTr="00107820">
        <w:tc>
          <w:tcPr>
            <w:tcW w:w="1384" w:type="dxa"/>
          </w:tcPr>
          <w:p w14:paraId="1E29B446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&lt;mark&gt;</w:t>
            </w:r>
          </w:p>
        </w:tc>
        <w:tc>
          <w:tcPr>
            <w:tcW w:w="3044" w:type="dxa"/>
          </w:tcPr>
          <w:p w14:paraId="40F59B80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Highlight</w:t>
            </w:r>
          </w:p>
        </w:tc>
        <w:tc>
          <w:tcPr>
            <w:tcW w:w="2214" w:type="dxa"/>
          </w:tcPr>
          <w:p w14:paraId="295B4E93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 &lt;mark&gt;highlighted&lt;/mark&gt;</w:t>
            </w:r>
          </w:p>
        </w:tc>
        <w:tc>
          <w:tcPr>
            <w:tcW w:w="2214" w:type="dxa"/>
          </w:tcPr>
          <w:p w14:paraId="2EE22569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</w:t>
            </w:r>
            <w:r w:rsidRPr="00050505">
              <w:rPr>
                <w:rFonts w:ascii="Roman" w:hAnsi="Roman" w:cstheme="majorHAnsi"/>
                <w:color w:val="FFFF00"/>
              </w:rPr>
              <w:t> </w:t>
            </w:r>
            <w:r w:rsidRPr="00050505">
              <w:rPr>
                <w:rFonts w:ascii="Roman" w:hAnsi="Roman" w:cstheme="majorHAnsi"/>
                <w:color w:val="943634" w:themeColor="accent2" w:themeShade="BF"/>
              </w:rPr>
              <w:t>highlighted</w:t>
            </w:r>
          </w:p>
        </w:tc>
      </w:tr>
      <w:tr w:rsidR="00EE5661" w:rsidRPr="00050505" w14:paraId="3AB8288A" w14:textId="77777777" w:rsidTr="00107820">
        <w:tc>
          <w:tcPr>
            <w:tcW w:w="1384" w:type="dxa"/>
          </w:tcPr>
          <w:p w14:paraId="10064094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&lt;small&gt;</w:t>
            </w:r>
          </w:p>
        </w:tc>
        <w:tc>
          <w:tcPr>
            <w:tcW w:w="3044" w:type="dxa"/>
          </w:tcPr>
          <w:p w14:paraId="5AE82F8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Smaller text</w:t>
            </w:r>
          </w:p>
        </w:tc>
        <w:tc>
          <w:tcPr>
            <w:tcW w:w="2214" w:type="dxa"/>
          </w:tcPr>
          <w:p w14:paraId="1875207F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 &lt;small&gt;small text&lt;/small&gt;</w:t>
            </w:r>
          </w:p>
        </w:tc>
        <w:tc>
          <w:tcPr>
            <w:tcW w:w="2214" w:type="dxa"/>
          </w:tcPr>
          <w:p w14:paraId="606C6DA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This is small text</w:t>
            </w:r>
          </w:p>
        </w:tc>
      </w:tr>
      <w:tr w:rsidR="00EE5661" w:rsidRPr="00050505" w14:paraId="505AEEE7" w14:textId="77777777" w:rsidTr="00107820">
        <w:tc>
          <w:tcPr>
            <w:tcW w:w="1384" w:type="dxa"/>
          </w:tcPr>
          <w:p w14:paraId="45F813C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&lt;del&gt;</w:t>
            </w:r>
          </w:p>
        </w:tc>
        <w:tc>
          <w:tcPr>
            <w:tcW w:w="3044" w:type="dxa"/>
          </w:tcPr>
          <w:p w14:paraId="591C2E88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  <w:b/>
                <w:bCs/>
              </w:rPr>
              <w:t>Strikethrough</w:t>
            </w:r>
            <w:r w:rsidRPr="00050505">
              <w:rPr>
                <w:rFonts w:ascii="Roman" w:hAnsi="Roman" w:cstheme="majorHAnsi"/>
              </w:rPr>
              <w:t xml:space="preserve"> means drawing a horizontal line through text to show that it has been removed</w:t>
            </w:r>
          </w:p>
        </w:tc>
        <w:tc>
          <w:tcPr>
            <w:tcW w:w="2214" w:type="dxa"/>
          </w:tcPr>
          <w:p w14:paraId="293204C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&lt;del&gt;Old Price&lt;/del&gt;</w:t>
            </w:r>
          </w:p>
        </w:tc>
        <w:tc>
          <w:tcPr>
            <w:tcW w:w="2214" w:type="dxa"/>
          </w:tcPr>
          <w:p w14:paraId="7EEF0DCD" w14:textId="77777777" w:rsidR="00FA6397" w:rsidRPr="00050505" w:rsidRDefault="00FA6397" w:rsidP="00107820">
            <w:pPr>
              <w:spacing w:before="150" w:after="150"/>
              <w:rPr>
                <w:rFonts w:ascii="Roman" w:hAnsi="Roman" w:cstheme="majorHAnsi"/>
              </w:rPr>
            </w:pPr>
            <w:del w:id="0" w:author="Unknown">
              <w:r w:rsidRPr="00050505">
                <w:rPr>
                  <w:rFonts w:ascii="Roman" w:hAnsi="Roman" w:cstheme="majorHAnsi"/>
                </w:rPr>
                <w:br/>
                <w:delText>Old Price</w:delText>
              </w:r>
            </w:del>
          </w:p>
          <w:p w14:paraId="33F16FC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</w:p>
        </w:tc>
      </w:tr>
      <w:tr w:rsidR="00EE5661" w:rsidRPr="00050505" w14:paraId="616A7417" w14:textId="77777777" w:rsidTr="00107820">
        <w:tc>
          <w:tcPr>
            <w:tcW w:w="1384" w:type="dxa"/>
          </w:tcPr>
          <w:p w14:paraId="4B8BEF2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&lt;ins&gt;</w:t>
            </w:r>
          </w:p>
        </w:tc>
        <w:tc>
          <w:tcPr>
            <w:tcW w:w="3044" w:type="dxa"/>
          </w:tcPr>
          <w:p w14:paraId="52639AB1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Inserted (underlined)</w:t>
            </w:r>
          </w:p>
        </w:tc>
        <w:tc>
          <w:tcPr>
            <w:tcW w:w="2214" w:type="dxa"/>
          </w:tcPr>
          <w:p w14:paraId="5232501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&lt;ins&gt;New Text&lt;/ins&gt;</w:t>
            </w:r>
          </w:p>
        </w:tc>
        <w:tc>
          <w:tcPr>
            <w:tcW w:w="2214" w:type="dxa"/>
          </w:tcPr>
          <w:p w14:paraId="6F38643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  <w:u w:val="single"/>
              </w:rPr>
              <w:t>New Text</w:t>
            </w:r>
          </w:p>
        </w:tc>
      </w:tr>
      <w:tr w:rsidR="00EE5661" w:rsidRPr="00050505" w14:paraId="1807580C" w14:textId="77777777" w:rsidTr="00107820">
        <w:tc>
          <w:tcPr>
            <w:tcW w:w="1384" w:type="dxa"/>
          </w:tcPr>
          <w:p w14:paraId="4BF480FA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&lt;sub&gt;</w:t>
            </w:r>
          </w:p>
        </w:tc>
        <w:tc>
          <w:tcPr>
            <w:tcW w:w="3044" w:type="dxa"/>
          </w:tcPr>
          <w:p w14:paraId="7E04E2D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Subscript</w:t>
            </w:r>
          </w:p>
        </w:tc>
        <w:tc>
          <w:tcPr>
            <w:tcW w:w="2214" w:type="dxa"/>
          </w:tcPr>
          <w:p w14:paraId="1C8035A5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H&lt;sub&gt;2&lt;/sub&gt;O</w:t>
            </w:r>
          </w:p>
        </w:tc>
        <w:tc>
          <w:tcPr>
            <w:tcW w:w="2214" w:type="dxa"/>
          </w:tcPr>
          <w:p w14:paraId="7D96AA11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H₂O</w:t>
            </w:r>
          </w:p>
        </w:tc>
      </w:tr>
      <w:tr w:rsidR="00EE5661" w:rsidRPr="00050505" w14:paraId="38B14B85" w14:textId="77777777" w:rsidTr="00107820">
        <w:tc>
          <w:tcPr>
            <w:tcW w:w="1384" w:type="dxa"/>
          </w:tcPr>
          <w:p w14:paraId="6CC9803A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&lt;sup&gt;</w:t>
            </w:r>
          </w:p>
        </w:tc>
        <w:tc>
          <w:tcPr>
            <w:tcW w:w="3044" w:type="dxa"/>
          </w:tcPr>
          <w:p w14:paraId="09490FEF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Superscript</w:t>
            </w:r>
          </w:p>
        </w:tc>
        <w:tc>
          <w:tcPr>
            <w:tcW w:w="2214" w:type="dxa"/>
          </w:tcPr>
          <w:p w14:paraId="52F4F5C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X&lt;sup&gt;2&lt;/sup&gt;</w:t>
            </w:r>
          </w:p>
        </w:tc>
        <w:tc>
          <w:tcPr>
            <w:tcW w:w="2214" w:type="dxa"/>
          </w:tcPr>
          <w:p w14:paraId="1A86993C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X²</w:t>
            </w:r>
          </w:p>
        </w:tc>
      </w:tr>
      <w:tr w:rsidR="00EE5661" w:rsidRPr="00050505" w14:paraId="5E9FB742" w14:textId="77777777" w:rsidTr="00107820">
        <w:tc>
          <w:tcPr>
            <w:tcW w:w="1384" w:type="dxa"/>
          </w:tcPr>
          <w:p w14:paraId="04AAF40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&lt;code&gt;</w:t>
            </w:r>
          </w:p>
        </w:tc>
        <w:tc>
          <w:tcPr>
            <w:tcW w:w="3044" w:type="dxa"/>
          </w:tcPr>
          <w:p w14:paraId="2D615C2F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Code snippet</w:t>
            </w:r>
          </w:p>
        </w:tc>
        <w:tc>
          <w:tcPr>
            <w:tcW w:w="2214" w:type="dxa"/>
          </w:tcPr>
          <w:p w14:paraId="0B1A392A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Use &lt;code&gt; alert () &lt;/code&gt;</w:t>
            </w:r>
          </w:p>
        </w:tc>
        <w:tc>
          <w:tcPr>
            <w:tcW w:w="2214" w:type="dxa"/>
          </w:tcPr>
          <w:p w14:paraId="080FBBA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Use alert ()</w:t>
            </w:r>
          </w:p>
        </w:tc>
      </w:tr>
      <w:tr w:rsidR="00EE5661" w:rsidRPr="00050505" w14:paraId="6A2E89AD" w14:textId="77777777" w:rsidTr="00107820">
        <w:tc>
          <w:tcPr>
            <w:tcW w:w="1384" w:type="dxa"/>
          </w:tcPr>
          <w:p w14:paraId="30464FE5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&lt;pre&gt;</w:t>
            </w:r>
          </w:p>
        </w:tc>
        <w:tc>
          <w:tcPr>
            <w:tcW w:w="3044" w:type="dxa"/>
          </w:tcPr>
          <w:p w14:paraId="1473D3C5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Preformatted text</w:t>
            </w:r>
          </w:p>
        </w:tc>
        <w:tc>
          <w:tcPr>
            <w:tcW w:w="2214" w:type="dxa"/>
          </w:tcPr>
          <w:p w14:paraId="3A8FDC4C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&lt;pre&gt;Line 1\n Line2&lt;/pre&gt;</w:t>
            </w:r>
          </w:p>
        </w:tc>
        <w:tc>
          <w:tcPr>
            <w:tcW w:w="2214" w:type="dxa"/>
          </w:tcPr>
          <w:p w14:paraId="3C031E23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Line 1</w:t>
            </w:r>
          </w:p>
          <w:p w14:paraId="5EA7E5FA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Line 2</w:t>
            </w:r>
          </w:p>
        </w:tc>
      </w:tr>
      <w:tr w:rsidR="00EE5661" w:rsidRPr="00050505" w14:paraId="1E3E1174" w14:textId="77777777" w:rsidTr="00107820">
        <w:tc>
          <w:tcPr>
            <w:tcW w:w="1384" w:type="dxa"/>
          </w:tcPr>
          <w:p w14:paraId="1664943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</w:t>
            </w:r>
            <w:proofErr w:type="spellStart"/>
            <w:r w:rsidRPr="00050505">
              <w:rPr>
                <w:rFonts w:ascii="Roman" w:hAnsi="Roman" w:cstheme="majorHAnsi"/>
              </w:rPr>
              <w:t>kbd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</w:tc>
        <w:tc>
          <w:tcPr>
            <w:tcW w:w="3044" w:type="dxa"/>
          </w:tcPr>
          <w:p w14:paraId="2B9761D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Keyboard input</w:t>
            </w:r>
          </w:p>
        </w:tc>
        <w:tc>
          <w:tcPr>
            <w:tcW w:w="2214" w:type="dxa"/>
          </w:tcPr>
          <w:p w14:paraId="69925198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</w:t>
            </w:r>
            <w:proofErr w:type="spellStart"/>
            <w:r w:rsidRPr="00050505">
              <w:rPr>
                <w:rFonts w:ascii="Roman" w:hAnsi="Roman" w:cstheme="majorHAnsi"/>
              </w:rPr>
              <w:t>kbd</w:t>
            </w:r>
            <w:proofErr w:type="spellEnd"/>
            <w:r w:rsidRPr="00050505">
              <w:rPr>
                <w:rFonts w:ascii="Roman" w:hAnsi="Roman" w:cstheme="majorHAnsi"/>
              </w:rPr>
              <w:t>&gt;Ctrl&lt;/</w:t>
            </w:r>
            <w:proofErr w:type="spellStart"/>
            <w:r w:rsidRPr="00050505">
              <w:rPr>
                <w:rFonts w:ascii="Roman" w:hAnsi="Roman" w:cstheme="majorHAnsi"/>
              </w:rPr>
              <w:t>kbd</w:t>
            </w:r>
            <w:proofErr w:type="spellEnd"/>
            <w:r w:rsidRPr="00050505">
              <w:rPr>
                <w:rFonts w:ascii="Roman" w:hAnsi="Roman" w:cstheme="majorHAnsi"/>
              </w:rPr>
              <w:t>&gt; + &lt;</w:t>
            </w:r>
            <w:proofErr w:type="spellStart"/>
            <w:r w:rsidRPr="00050505">
              <w:rPr>
                <w:rFonts w:ascii="Roman" w:hAnsi="Roman" w:cstheme="majorHAnsi"/>
              </w:rPr>
              <w:t>kbd</w:t>
            </w:r>
            <w:proofErr w:type="spellEnd"/>
            <w:r w:rsidRPr="00050505">
              <w:rPr>
                <w:rFonts w:ascii="Roman" w:hAnsi="Roman" w:cstheme="majorHAnsi"/>
              </w:rPr>
              <w:t>&gt;C&lt;/</w:t>
            </w:r>
            <w:proofErr w:type="spellStart"/>
            <w:r w:rsidRPr="00050505">
              <w:rPr>
                <w:rFonts w:ascii="Roman" w:hAnsi="Roman" w:cstheme="majorHAnsi"/>
              </w:rPr>
              <w:t>kbd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</w:tc>
        <w:tc>
          <w:tcPr>
            <w:tcW w:w="2214" w:type="dxa"/>
          </w:tcPr>
          <w:p w14:paraId="2D512D28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Ctrl + C</w:t>
            </w:r>
          </w:p>
        </w:tc>
      </w:tr>
      <w:tr w:rsidR="00EE5661" w:rsidRPr="00050505" w14:paraId="3C9817D0" w14:textId="77777777" w:rsidTr="00107820">
        <w:tc>
          <w:tcPr>
            <w:tcW w:w="1384" w:type="dxa"/>
          </w:tcPr>
          <w:p w14:paraId="4E305247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&lt;samp&gt;</w:t>
            </w:r>
          </w:p>
        </w:tc>
        <w:tc>
          <w:tcPr>
            <w:tcW w:w="3044" w:type="dxa"/>
          </w:tcPr>
          <w:p w14:paraId="2ED13E0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Program output</w:t>
            </w:r>
          </w:p>
        </w:tc>
        <w:tc>
          <w:tcPr>
            <w:tcW w:w="2214" w:type="dxa"/>
          </w:tcPr>
          <w:p w14:paraId="2C45F414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&lt;samp&gt;Error404&lt;/samp&gt;</w:t>
            </w:r>
          </w:p>
        </w:tc>
        <w:tc>
          <w:tcPr>
            <w:tcW w:w="2214" w:type="dxa"/>
          </w:tcPr>
          <w:p w14:paraId="12B17311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Error 404</w:t>
            </w:r>
          </w:p>
        </w:tc>
      </w:tr>
      <w:tr w:rsidR="00EE5661" w:rsidRPr="00050505" w14:paraId="4AF89B2F" w14:textId="77777777" w:rsidTr="00107820">
        <w:tc>
          <w:tcPr>
            <w:tcW w:w="1384" w:type="dxa"/>
          </w:tcPr>
          <w:p w14:paraId="31D648BA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&lt;var&gt;</w:t>
            </w:r>
          </w:p>
        </w:tc>
        <w:tc>
          <w:tcPr>
            <w:tcW w:w="3044" w:type="dxa"/>
          </w:tcPr>
          <w:p w14:paraId="04B0C9F6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Variable name</w:t>
            </w:r>
          </w:p>
        </w:tc>
        <w:tc>
          <w:tcPr>
            <w:tcW w:w="2214" w:type="dxa"/>
          </w:tcPr>
          <w:p w14:paraId="0D40934C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&lt;var&gt;x&lt;/var&gt; = 5</w:t>
            </w:r>
          </w:p>
        </w:tc>
        <w:tc>
          <w:tcPr>
            <w:tcW w:w="2214" w:type="dxa"/>
          </w:tcPr>
          <w:p w14:paraId="015F958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x = 5</w:t>
            </w:r>
          </w:p>
        </w:tc>
      </w:tr>
      <w:tr w:rsidR="00EE5661" w:rsidRPr="00050505" w14:paraId="6303F7A2" w14:textId="77777777" w:rsidTr="00107820">
        <w:tc>
          <w:tcPr>
            <w:tcW w:w="1384" w:type="dxa"/>
          </w:tcPr>
          <w:p w14:paraId="3E6641E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lastRenderedPageBreak/>
              <w:t>&lt;q&gt;</w:t>
            </w:r>
          </w:p>
        </w:tc>
        <w:tc>
          <w:tcPr>
            <w:tcW w:w="3044" w:type="dxa"/>
          </w:tcPr>
          <w:p w14:paraId="73FBFCF5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Short quote</w:t>
            </w:r>
          </w:p>
        </w:tc>
        <w:tc>
          <w:tcPr>
            <w:tcW w:w="2214" w:type="dxa"/>
          </w:tcPr>
          <w:p w14:paraId="2524375F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&lt;q&gt;Hello&lt;/q&gt;</w:t>
            </w:r>
          </w:p>
        </w:tc>
        <w:tc>
          <w:tcPr>
            <w:tcW w:w="2214" w:type="dxa"/>
          </w:tcPr>
          <w:p w14:paraId="796CEE6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“Hello”</w:t>
            </w:r>
          </w:p>
        </w:tc>
      </w:tr>
      <w:tr w:rsidR="00EE5661" w:rsidRPr="00050505" w14:paraId="6AC2A070" w14:textId="77777777" w:rsidTr="00107820">
        <w:tc>
          <w:tcPr>
            <w:tcW w:w="1384" w:type="dxa"/>
          </w:tcPr>
          <w:p w14:paraId="2A3FDD7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&lt;blockquote&gt;</w:t>
            </w:r>
          </w:p>
        </w:tc>
        <w:tc>
          <w:tcPr>
            <w:tcW w:w="3044" w:type="dxa"/>
          </w:tcPr>
          <w:p w14:paraId="6F20E3D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Long quote</w:t>
            </w:r>
          </w:p>
          <w:p w14:paraId="5BD2A539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</w:p>
        </w:tc>
        <w:tc>
          <w:tcPr>
            <w:tcW w:w="2214" w:type="dxa"/>
          </w:tcPr>
          <w:p w14:paraId="3B195300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&lt;blockquote&gt;This is quoted&lt;/blockquote&gt;</w:t>
            </w:r>
          </w:p>
        </w:tc>
        <w:tc>
          <w:tcPr>
            <w:tcW w:w="2214" w:type="dxa"/>
          </w:tcPr>
          <w:p w14:paraId="5591F1E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 xml:space="preserve"> (Indented quote)</w:t>
            </w:r>
          </w:p>
          <w:p w14:paraId="5AFB0383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</w:p>
        </w:tc>
      </w:tr>
      <w:tr w:rsidR="00EE5661" w:rsidRPr="00050505" w14:paraId="531B11DF" w14:textId="77777777" w:rsidTr="00107820">
        <w:tc>
          <w:tcPr>
            <w:tcW w:w="1384" w:type="dxa"/>
          </w:tcPr>
          <w:p w14:paraId="4791DF73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</w:t>
            </w:r>
            <w:proofErr w:type="spellStart"/>
            <w:r w:rsidRPr="00050505">
              <w:rPr>
                <w:rFonts w:ascii="Roman" w:hAnsi="Roman" w:cstheme="majorHAnsi"/>
              </w:rPr>
              <w:t>abbr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</w:tc>
        <w:tc>
          <w:tcPr>
            <w:tcW w:w="3044" w:type="dxa"/>
          </w:tcPr>
          <w:p w14:paraId="423614CC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Abbreviation with tooltip</w:t>
            </w:r>
          </w:p>
        </w:tc>
        <w:tc>
          <w:tcPr>
            <w:tcW w:w="2214" w:type="dxa"/>
          </w:tcPr>
          <w:p w14:paraId="2FC89DA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</w:t>
            </w:r>
            <w:proofErr w:type="spellStart"/>
            <w:r w:rsidRPr="00050505">
              <w:rPr>
                <w:rFonts w:ascii="Roman" w:hAnsi="Roman" w:cstheme="majorHAnsi"/>
              </w:rPr>
              <w:t>abbr</w:t>
            </w:r>
            <w:proofErr w:type="spellEnd"/>
            <w:r w:rsidRPr="00050505">
              <w:rPr>
                <w:rFonts w:ascii="Roman" w:hAnsi="Roman" w:cstheme="majorHAnsi"/>
              </w:rPr>
              <w:t xml:space="preserve"> title="</w:t>
            </w:r>
            <w:proofErr w:type="spellStart"/>
            <w:r w:rsidRPr="00050505">
              <w:rPr>
                <w:rFonts w:ascii="Roman" w:hAnsi="Roman" w:cstheme="majorHAnsi"/>
              </w:rPr>
              <w:t>HyperText</w:t>
            </w:r>
            <w:proofErr w:type="spellEnd"/>
            <w:r w:rsidRPr="00050505">
              <w:rPr>
                <w:rFonts w:ascii="Roman" w:hAnsi="Roman" w:cstheme="majorHAnsi"/>
              </w:rPr>
              <w:t xml:space="preserve"> Markup Language"&gt;HTML&lt;/</w:t>
            </w:r>
            <w:proofErr w:type="spellStart"/>
            <w:r w:rsidRPr="00050505">
              <w:rPr>
                <w:rFonts w:ascii="Roman" w:hAnsi="Roman" w:cstheme="majorHAnsi"/>
              </w:rPr>
              <w:t>abbr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  <w:p w14:paraId="3E556E81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</w:p>
        </w:tc>
        <w:tc>
          <w:tcPr>
            <w:tcW w:w="2214" w:type="dxa"/>
          </w:tcPr>
          <w:p w14:paraId="6E7D2C58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HTML (hover shows full)</w:t>
            </w:r>
          </w:p>
        </w:tc>
      </w:tr>
      <w:tr w:rsidR="00EE5661" w:rsidRPr="00050505" w14:paraId="1EC6A255" w14:textId="77777777" w:rsidTr="00107820">
        <w:tc>
          <w:tcPr>
            <w:tcW w:w="1384" w:type="dxa"/>
          </w:tcPr>
          <w:p w14:paraId="5089730D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&lt;time&gt;</w:t>
            </w:r>
          </w:p>
        </w:tc>
        <w:tc>
          <w:tcPr>
            <w:tcW w:w="3044" w:type="dxa"/>
          </w:tcPr>
          <w:p w14:paraId="440F87CC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Time/date info</w:t>
            </w:r>
          </w:p>
        </w:tc>
        <w:tc>
          <w:tcPr>
            <w:tcW w:w="2214" w:type="dxa"/>
          </w:tcPr>
          <w:p w14:paraId="22D9814A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&lt;time datetime="2025-07-17"&gt;July 17&lt;/time&gt;</w:t>
            </w:r>
          </w:p>
        </w:tc>
        <w:tc>
          <w:tcPr>
            <w:tcW w:w="2214" w:type="dxa"/>
          </w:tcPr>
          <w:p w14:paraId="0D41C81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July 17</w:t>
            </w:r>
          </w:p>
          <w:p w14:paraId="2FA66D94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</w:p>
        </w:tc>
      </w:tr>
      <w:tr w:rsidR="00EE5661" w:rsidRPr="00050505" w14:paraId="0AB3B85B" w14:textId="77777777" w:rsidTr="00107820">
        <w:tc>
          <w:tcPr>
            <w:tcW w:w="1384" w:type="dxa"/>
          </w:tcPr>
          <w:p w14:paraId="454E4902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&lt;cite&gt;</w:t>
            </w:r>
          </w:p>
        </w:tc>
        <w:tc>
          <w:tcPr>
            <w:tcW w:w="3044" w:type="dxa"/>
          </w:tcPr>
          <w:p w14:paraId="6753990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Cites a source</w:t>
            </w:r>
          </w:p>
        </w:tc>
        <w:tc>
          <w:tcPr>
            <w:tcW w:w="2214" w:type="dxa"/>
          </w:tcPr>
          <w:p w14:paraId="0D23AB4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&lt;cite&gt;Wikipedia&lt;/cite&gt;</w:t>
            </w:r>
          </w:p>
          <w:p w14:paraId="2C6F23B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</w:p>
        </w:tc>
        <w:tc>
          <w:tcPr>
            <w:tcW w:w="2214" w:type="dxa"/>
          </w:tcPr>
          <w:p w14:paraId="3EBA7B59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Wikipedia</w:t>
            </w:r>
          </w:p>
          <w:p w14:paraId="131AEAF0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</w:p>
        </w:tc>
      </w:tr>
      <w:tr w:rsidR="00EE5661" w:rsidRPr="00050505" w14:paraId="60A01CF1" w14:textId="77777777" w:rsidTr="00107820">
        <w:tc>
          <w:tcPr>
            <w:tcW w:w="1384" w:type="dxa"/>
          </w:tcPr>
          <w:p w14:paraId="2BB43342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</w:t>
            </w:r>
            <w:proofErr w:type="spellStart"/>
            <w:r w:rsidRPr="00050505">
              <w:rPr>
                <w:rFonts w:ascii="Roman" w:hAnsi="Roman" w:cstheme="majorHAnsi"/>
              </w:rPr>
              <w:t>dfn</w:t>
            </w:r>
            <w:proofErr w:type="spellEnd"/>
            <w:r w:rsidRPr="00050505">
              <w:rPr>
                <w:rFonts w:ascii="Roman" w:hAnsi="Roman" w:cstheme="majorHAnsi"/>
              </w:rPr>
              <w:t>&gt;</w:t>
            </w:r>
          </w:p>
        </w:tc>
        <w:tc>
          <w:tcPr>
            <w:tcW w:w="3044" w:type="dxa"/>
          </w:tcPr>
          <w:p w14:paraId="3B1F274B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Defines a term</w:t>
            </w:r>
          </w:p>
        </w:tc>
        <w:tc>
          <w:tcPr>
            <w:tcW w:w="2214" w:type="dxa"/>
          </w:tcPr>
          <w:p w14:paraId="35334A8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</w:t>
            </w:r>
            <w:proofErr w:type="spellStart"/>
            <w:r w:rsidRPr="00050505">
              <w:rPr>
                <w:rFonts w:ascii="Roman" w:hAnsi="Roman" w:cstheme="majorHAnsi"/>
              </w:rPr>
              <w:t>dfn</w:t>
            </w:r>
            <w:proofErr w:type="spellEnd"/>
            <w:r w:rsidRPr="00050505">
              <w:rPr>
                <w:rFonts w:ascii="Roman" w:hAnsi="Roman" w:cstheme="majorHAnsi"/>
              </w:rPr>
              <w:t>&gt;HTML&lt;/</w:t>
            </w:r>
            <w:proofErr w:type="spellStart"/>
            <w:r w:rsidRPr="00050505">
              <w:rPr>
                <w:rFonts w:ascii="Roman" w:hAnsi="Roman" w:cstheme="majorHAnsi"/>
              </w:rPr>
              <w:t>dfn</w:t>
            </w:r>
            <w:proofErr w:type="spellEnd"/>
            <w:r w:rsidRPr="00050505">
              <w:rPr>
                <w:rFonts w:ascii="Roman" w:hAnsi="Roman" w:cstheme="majorHAnsi"/>
              </w:rPr>
              <w:t>&gt; is a markup language.</w:t>
            </w:r>
          </w:p>
        </w:tc>
        <w:tc>
          <w:tcPr>
            <w:tcW w:w="2214" w:type="dxa"/>
          </w:tcPr>
          <w:p w14:paraId="0BBFE90E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HTML is a markup language.</w:t>
            </w:r>
          </w:p>
          <w:p w14:paraId="5C5C6BCA" w14:textId="77777777" w:rsidR="00FA6397" w:rsidRPr="00050505" w:rsidRDefault="00FA6397" w:rsidP="00107820">
            <w:pPr>
              <w:rPr>
                <w:rFonts w:ascii="Roman" w:hAnsi="Roman" w:cstheme="majorHAnsi"/>
              </w:rPr>
            </w:pPr>
          </w:p>
        </w:tc>
      </w:tr>
    </w:tbl>
    <w:p w14:paraId="79832D5A" w14:textId="77777777" w:rsidR="00FA6397" w:rsidRPr="00050505" w:rsidRDefault="00FA6397" w:rsidP="00FA6397">
      <w:pPr>
        <w:rPr>
          <w:rFonts w:ascii="Roman" w:hAnsi="Roman" w:cstheme="majorHAnsi"/>
        </w:rPr>
      </w:pPr>
    </w:p>
    <w:p w14:paraId="386FD3CD" w14:textId="77777777" w:rsidR="00FA6397" w:rsidRPr="00050505" w:rsidRDefault="00FA6397" w:rsidP="00FA6397">
      <w:pPr>
        <w:rPr>
          <w:rFonts w:ascii="Roman" w:hAnsi="Roman" w:cstheme="majorHAnsi"/>
        </w:rPr>
      </w:pPr>
    </w:p>
    <w:p w14:paraId="177FB585" w14:textId="3E87C7E5" w:rsidR="008D567A" w:rsidRDefault="00FA6397" w:rsidP="00FA6397">
      <w:pPr>
        <w:rPr>
          <w:rFonts w:ascii="Roman" w:hAnsi="Roman" w:cstheme="majorHAnsi"/>
          <w:b/>
          <w:bCs/>
          <w:sz w:val="24"/>
          <w:szCs w:val="24"/>
        </w:rPr>
      </w:pPr>
      <w:r w:rsidRPr="0083454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834546">
        <w:rPr>
          <w:rFonts w:ascii="Roman" w:hAnsi="Roman" w:cstheme="majorHAnsi"/>
          <w:b/>
          <w:bCs/>
          <w:sz w:val="24"/>
          <w:szCs w:val="24"/>
        </w:rPr>
        <w:t xml:space="preserve"> HTML Lists — Summary with Examples</w:t>
      </w:r>
    </w:p>
    <w:p w14:paraId="48B49E20" w14:textId="77777777" w:rsidR="00834546" w:rsidRPr="00834546" w:rsidRDefault="00834546" w:rsidP="00FA6397">
      <w:pPr>
        <w:rPr>
          <w:rFonts w:ascii="Roman" w:hAnsi="Roman" w:cstheme="majorHAnsi"/>
          <w:b/>
          <w:bCs/>
          <w:sz w:val="24"/>
          <w:szCs w:val="24"/>
        </w:rPr>
      </w:pPr>
    </w:p>
    <w:p w14:paraId="3B779764" w14:textId="77777777" w:rsidR="00FA6397" w:rsidRPr="00C37ED1" w:rsidRDefault="00FA6397" w:rsidP="00FA6397">
      <w:pPr>
        <w:rPr>
          <w:rFonts w:ascii="Roman" w:hAnsi="Roman" w:cstheme="majorHAnsi"/>
          <w:b/>
          <w:bCs/>
          <w:sz w:val="24"/>
          <w:szCs w:val="24"/>
        </w:rPr>
      </w:pPr>
      <w:r w:rsidRPr="00C37ED1">
        <w:rPr>
          <w:rFonts w:ascii="Roman" w:hAnsi="Roman" w:cstheme="majorHAnsi"/>
          <w:b/>
          <w:bCs/>
          <w:sz w:val="24"/>
          <w:szCs w:val="24"/>
        </w:rPr>
        <w:t>1. Ordered List (&lt;</w:t>
      </w:r>
      <w:proofErr w:type="spellStart"/>
      <w:r w:rsidRPr="00C37ED1">
        <w:rPr>
          <w:rFonts w:ascii="Roman" w:hAnsi="Roman" w:cstheme="majorHAnsi"/>
          <w:b/>
          <w:bCs/>
          <w:sz w:val="24"/>
          <w:szCs w:val="24"/>
        </w:rPr>
        <w:t>ol</w:t>
      </w:r>
      <w:proofErr w:type="spellEnd"/>
      <w:r w:rsidRPr="00C37ED1">
        <w:rPr>
          <w:rFonts w:ascii="Roman" w:hAnsi="Roman" w:cstheme="majorHAnsi"/>
          <w:b/>
          <w:bCs/>
          <w:sz w:val="24"/>
          <w:szCs w:val="24"/>
        </w:rPr>
        <w:t>&gt;)</w:t>
      </w:r>
    </w:p>
    <w:p w14:paraId="75F7BD4D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 list with numbers or letters.</w:t>
      </w:r>
    </w:p>
    <w:p w14:paraId="3C263B58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Used when the order matters (steps, rankings).</w:t>
      </w:r>
    </w:p>
    <w:p w14:paraId="21BF68ED" w14:textId="77777777" w:rsidR="00FA6397" w:rsidRPr="00050505" w:rsidRDefault="00FA6397" w:rsidP="00FA6397">
      <w:pPr>
        <w:rPr>
          <w:rFonts w:ascii="Roman" w:hAnsi="Roman" w:cstheme="majorHAnsi"/>
        </w:rPr>
      </w:pPr>
    </w:p>
    <w:p w14:paraId="47290A4A" w14:textId="77777777" w:rsidR="00FA6397" w:rsidRPr="00C37ED1" w:rsidRDefault="00FA6397" w:rsidP="00FA6397">
      <w:pPr>
        <w:rPr>
          <w:rFonts w:ascii="Roman" w:hAnsi="Roman" w:cstheme="majorHAnsi"/>
          <w:b/>
          <w:bCs/>
        </w:rPr>
      </w:pPr>
      <w:r w:rsidRPr="00C37ED1">
        <w:rPr>
          <w:rFonts w:ascii="Roman" w:hAnsi="Roman" w:cstheme="majorHAnsi"/>
          <w:b/>
          <w:bCs/>
        </w:rPr>
        <w:t>Example:</w:t>
      </w:r>
    </w:p>
    <w:p w14:paraId="0C7C8996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</w:t>
      </w:r>
      <w:proofErr w:type="spellStart"/>
      <w:r w:rsidRPr="00050505">
        <w:rPr>
          <w:rFonts w:ascii="Roman" w:hAnsi="Roman" w:cstheme="majorHAnsi"/>
        </w:rPr>
        <w:t>ol</w:t>
      </w:r>
      <w:proofErr w:type="spellEnd"/>
      <w:r w:rsidRPr="00050505">
        <w:rPr>
          <w:rFonts w:ascii="Roman" w:hAnsi="Roman" w:cstheme="majorHAnsi"/>
        </w:rPr>
        <w:t>&gt;</w:t>
      </w:r>
    </w:p>
    <w:p w14:paraId="20B6E4A9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&lt;li&gt;First item&lt;/li&gt;</w:t>
      </w:r>
    </w:p>
    <w:p w14:paraId="236EDE78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&lt;li&gt;Second item&lt;/li&gt;</w:t>
      </w:r>
    </w:p>
    <w:p w14:paraId="6F596879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&lt;li&gt;Third item&lt;/li&gt;</w:t>
      </w:r>
    </w:p>
    <w:p w14:paraId="5409E3B7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</w:t>
      </w:r>
      <w:proofErr w:type="spellStart"/>
      <w:r w:rsidRPr="00050505">
        <w:rPr>
          <w:rFonts w:ascii="Roman" w:hAnsi="Roman" w:cstheme="majorHAnsi"/>
        </w:rPr>
        <w:t>ol</w:t>
      </w:r>
      <w:proofErr w:type="spellEnd"/>
      <w:r w:rsidRPr="00050505">
        <w:rPr>
          <w:rFonts w:ascii="Roman" w:hAnsi="Roman" w:cstheme="majorHAnsi"/>
        </w:rPr>
        <w:t>&gt;</w:t>
      </w:r>
    </w:p>
    <w:p w14:paraId="1A71C3C4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Output:</w:t>
      </w:r>
    </w:p>
    <w:p w14:paraId="196FF957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1.First item</w:t>
      </w:r>
    </w:p>
    <w:p w14:paraId="77BD4EDA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2.Second item</w:t>
      </w:r>
    </w:p>
    <w:p w14:paraId="3486EFA4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3.Third item</w:t>
      </w:r>
    </w:p>
    <w:p w14:paraId="31CCAB9D" w14:textId="77777777" w:rsidR="00FA6397" w:rsidRPr="00050505" w:rsidRDefault="00FA6397" w:rsidP="00FA6397">
      <w:pPr>
        <w:rPr>
          <w:rFonts w:ascii="Roman" w:hAnsi="Roman" w:cstheme="majorHAnsi"/>
        </w:rPr>
      </w:pPr>
    </w:p>
    <w:p w14:paraId="13E08652" w14:textId="77777777" w:rsidR="00FA6397" w:rsidRPr="00C37ED1" w:rsidRDefault="00FA6397" w:rsidP="00FA6397">
      <w:pPr>
        <w:rPr>
          <w:rFonts w:ascii="Roman" w:hAnsi="Roman" w:cstheme="majorHAnsi"/>
          <w:b/>
          <w:bCs/>
          <w:sz w:val="24"/>
          <w:szCs w:val="24"/>
        </w:rPr>
      </w:pPr>
      <w:r w:rsidRPr="00C37ED1">
        <w:rPr>
          <w:rFonts w:ascii="Roman" w:hAnsi="Roman" w:cstheme="majorHAnsi"/>
          <w:b/>
          <w:bCs/>
          <w:sz w:val="24"/>
          <w:szCs w:val="24"/>
        </w:rPr>
        <w:t>2. Unordered List (&lt;ul&gt;)</w:t>
      </w:r>
    </w:p>
    <w:p w14:paraId="278DBAED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 list with bullet points.</w:t>
      </w:r>
    </w:p>
    <w:p w14:paraId="0348E65A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Used when order doesn’t matter.</w:t>
      </w:r>
    </w:p>
    <w:p w14:paraId="31A28992" w14:textId="43846F65" w:rsidR="00C717B0" w:rsidRPr="00C37ED1" w:rsidRDefault="00FA6397" w:rsidP="00FA6397">
      <w:pPr>
        <w:rPr>
          <w:rFonts w:ascii="Roman" w:hAnsi="Roman" w:cstheme="majorHAnsi"/>
          <w:b/>
          <w:bCs/>
        </w:rPr>
      </w:pPr>
      <w:r w:rsidRPr="00C37ED1">
        <w:rPr>
          <w:rFonts w:ascii="Roman" w:hAnsi="Roman" w:cstheme="majorHAnsi"/>
          <w:b/>
          <w:bCs/>
        </w:rPr>
        <w:t>Example:</w:t>
      </w:r>
    </w:p>
    <w:p w14:paraId="7D39E5F3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&lt;ul&gt;</w:t>
      </w:r>
    </w:p>
    <w:p w14:paraId="31379436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&lt;li&gt;Apples&lt;/li&gt;</w:t>
      </w:r>
    </w:p>
    <w:p w14:paraId="3C3DBC0D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&lt;li&gt;Oranges&lt;/li&gt;</w:t>
      </w:r>
    </w:p>
    <w:p w14:paraId="27640FCC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&lt;li&gt;Bananas&lt;/li&gt;</w:t>
      </w:r>
    </w:p>
    <w:p w14:paraId="44BECD1E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&lt;/ul&gt;</w:t>
      </w:r>
    </w:p>
    <w:p w14:paraId="66CFC0BA" w14:textId="77777777" w:rsidR="00FA6397" w:rsidRPr="00AC7A6C" w:rsidRDefault="00FA6397" w:rsidP="00FA6397">
      <w:pPr>
        <w:rPr>
          <w:rFonts w:ascii="Roman" w:hAnsi="Roman" w:cstheme="majorHAnsi"/>
          <w:b/>
          <w:bCs/>
        </w:rPr>
      </w:pPr>
      <w:r w:rsidRPr="00AC7A6C">
        <w:rPr>
          <w:rFonts w:ascii="Roman" w:hAnsi="Roman" w:cstheme="majorHAnsi"/>
          <w:b/>
          <w:bCs/>
        </w:rPr>
        <w:t>Output:</w:t>
      </w:r>
    </w:p>
    <w:p w14:paraId="4B218EB0" w14:textId="77777777" w:rsidR="00FA6397" w:rsidRPr="00050505" w:rsidRDefault="00FA6397" w:rsidP="00FA6397">
      <w:pPr>
        <w:rPr>
          <w:rFonts w:ascii="Roman" w:hAnsi="Roman" w:cstheme="majorHAnsi"/>
        </w:rPr>
      </w:pPr>
      <w:proofErr w:type="gramStart"/>
      <w:r w:rsidRPr="00050505">
        <w:rPr>
          <w:rFonts w:ascii="Roman" w:hAnsi="Roman" w:cstheme="majorHAnsi"/>
        </w:rPr>
        <w:t>.Apples</w:t>
      </w:r>
      <w:proofErr w:type="gramEnd"/>
    </w:p>
    <w:p w14:paraId="616BDE16" w14:textId="77777777" w:rsidR="00FA6397" w:rsidRPr="00050505" w:rsidRDefault="00FA6397" w:rsidP="00FA6397">
      <w:pPr>
        <w:rPr>
          <w:rFonts w:ascii="Roman" w:hAnsi="Roman" w:cstheme="majorHAnsi"/>
        </w:rPr>
      </w:pPr>
      <w:proofErr w:type="gramStart"/>
      <w:r w:rsidRPr="00050505">
        <w:rPr>
          <w:rFonts w:ascii="Roman" w:hAnsi="Roman" w:cstheme="majorHAnsi"/>
        </w:rPr>
        <w:t>.Oranges</w:t>
      </w:r>
      <w:proofErr w:type="gramEnd"/>
    </w:p>
    <w:p w14:paraId="0233DE45" w14:textId="77777777" w:rsidR="00FA6397" w:rsidRPr="00050505" w:rsidRDefault="00FA6397" w:rsidP="00FA6397">
      <w:pPr>
        <w:rPr>
          <w:rFonts w:ascii="Roman" w:hAnsi="Roman" w:cstheme="majorHAnsi"/>
        </w:rPr>
      </w:pPr>
      <w:proofErr w:type="gramStart"/>
      <w:r w:rsidRPr="00050505">
        <w:rPr>
          <w:rFonts w:ascii="Roman" w:hAnsi="Roman" w:cstheme="majorHAnsi"/>
        </w:rPr>
        <w:t>.Bananas</w:t>
      </w:r>
      <w:proofErr w:type="gramEnd"/>
    </w:p>
    <w:p w14:paraId="1AE29C3D" w14:textId="77777777" w:rsidR="00FA6397" w:rsidRPr="00C37ED1" w:rsidRDefault="00FA6397" w:rsidP="00FA6397">
      <w:pPr>
        <w:rPr>
          <w:rFonts w:ascii="Roman" w:hAnsi="Roman" w:cstheme="majorHAnsi"/>
          <w:b/>
          <w:bCs/>
          <w:sz w:val="24"/>
          <w:szCs w:val="24"/>
        </w:rPr>
      </w:pPr>
    </w:p>
    <w:p w14:paraId="02909939" w14:textId="77777777" w:rsidR="00FA6397" w:rsidRPr="00C37ED1" w:rsidRDefault="00FA6397" w:rsidP="00FA6397">
      <w:pPr>
        <w:rPr>
          <w:rFonts w:ascii="Roman" w:hAnsi="Roman" w:cstheme="majorHAnsi"/>
          <w:b/>
          <w:bCs/>
          <w:sz w:val="24"/>
          <w:szCs w:val="24"/>
        </w:rPr>
      </w:pPr>
      <w:r w:rsidRPr="00C37ED1">
        <w:rPr>
          <w:rFonts w:ascii="Roman" w:hAnsi="Roman" w:cstheme="majorHAnsi"/>
          <w:b/>
          <w:bCs/>
          <w:sz w:val="24"/>
          <w:szCs w:val="24"/>
        </w:rPr>
        <w:t>3. Description List (&lt;dl&gt;)</w:t>
      </w:r>
    </w:p>
    <w:p w14:paraId="0052C7A6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 list of terms and their descriptions.</w:t>
      </w:r>
    </w:p>
    <w:p w14:paraId="02C1D7AB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Terms use &lt;dt&gt; and descriptions use &lt;dd&gt;.</w:t>
      </w:r>
    </w:p>
    <w:p w14:paraId="580F15F9" w14:textId="77777777" w:rsidR="00FA6397" w:rsidRDefault="00FA6397" w:rsidP="00FA6397">
      <w:pPr>
        <w:rPr>
          <w:rFonts w:ascii="Roman" w:hAnsi="Roman" w:cstheme="majorHAnsi"/>
          <w:b/>
          <w:bCs/>
        </w:rPr>
      </w:pPr>
      <w:r w:rsidRPr="00CB1361">
        <w:rPr>
          <w:rFonts w:ascii="Roman" w:hAnsi="Roman" w:cstheme="majorHAnsi"/>
          <w:b/>
          <w:bCs/>
        </w:rPr>
        <w:t>Example:</w:t>
      </w:r>
    </w:p>
    <w:p w14:paraId="298D0479" w14:textId="77777777" w:rsidR="00CB1361" w:rsidRPr="00CB1361" w:rsidRDefault="00CB1361" w:rsidP="00FA6397">
      <w:pPr>
        <w:rPr>
          <w:rFonts w:ascii="Roman" w:hAnsi="Roman" w:cstheme="majorHAnsi"/>
          <w:b/>
          <w:bCs/>
        </w:rPr>
      </w:pPr>
    </w:p>
    <w:p w14:paraId="64584111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&lt;dl&gt;</w:t>
      </w:r>
    </w:p>
    <w:p w14:paraId="28C51440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&lt;dt&gt;HTML&lt;/dt&gt;</w:t>
      </w:r>
    </w:p>
    <w:p w14:paraId="2BA6A462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&lt;dd&gt;</w:t>
      </w:r>
      <w:proofErr w:type="spellStart"/>
      <w:r w:rsidRPr="00050505">
        <w:rPr>
          <w:rFonts w:ascii="Roman" w:hAnsi="Roman" w:cstheme="majorHAnsi"/>
        </w:rPr>
        <w:t>HyperText</w:t>
      </w:r>
      <w:proofErr w:type="spellEnd"/>
      <w:r w:rsidRPr="00050505">
        <w:rPr>
          <w:rFonts w:ascii="Roman" w:hAnsi="Roman" w:cstheme="majorHAnsi"/>
        </w:rPr>
        <w:t xml:space="preserve"> Markup Language&lt;/dd&gt;</w:t>
      </w:r>
    </w:p>
    <w:p w14:paraId="32FD01DE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&lt;dt&gt;CSS&lt;/dt&gt;</w:t>
      </w:r>
    </w:p>
    <w:p w14:paraId="2F3D7951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&lt;dd&gt;Cascading Style Sheets&lt;/dd&gt;</w:t>
      </w:r>
    </w:p>
    <w:p w14:paraId="6463DFD5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&lt;/dl&gt;</w:t>
      </w:r>
    </w:p>
    <w:p w14:paraId="7E8A55B3" w14:textId="77777777" w:rsidR="00AE1651" w:rsidRDefault="00AE1651" w:rsidP="00FA6397">
      <w:pPr>
        <w:rPr>
          <w:rFonts w:ascii="Roman" w:hAnsi="Roman" w:cstheme="majorHAnsi"/>
        </w:rPr>
      </w:pPr>
    </w:p>
    <w:p w14:paraId="38577F71" w14:textId="6522AE6C" w:rsidR="00FA6397" w:rsidRPr="00CB1361" w:rsidRDefault="00FA6397" w:rsidP="00FA6397">
      <w:pPr>
        <w:rPr>
          <w:rFonts w:ascii="Roman" w:hAnsi="Roman" w:cstheme="majorHAnsi"/>
          <w:b/>
          <w:bCs/>
        </w:rPr>
      </w:pPr>
      <w:r w:rsidRPr="00CB1361">
        <w:rPr>
          <w:rFonts w:ascii="Roman" w:hAnsi="Roman" w:cstheme="majorHAnsi"/>
          <w:b/>
          <w:bCs/>
        </w:rPr>
        <w:t>Output:</w:t>
      </w:r>
    </w:p>
    <w:p w14:paraId="0FC0E2FA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HTML</w:t>
      </w:r>
    </w:p>
    <w:p w14:paraId="75D04AE3" w14:textId="77777777" w:rsidR="00FA6397" w:rsidRPr="00050505" w:rsidRDefault="00FA6397" w:rsidP="00FA6397">
      <w:pPr>
        <w:rPr>
          <w:rFonts w:ascii="Roman" w:hAnsi="Roman" w:cstheme="majorHAnsi"/>
        </w:rPr>
      </w:pPr>
      <w:proofErr w:type="spellStart"/>
      <w:r w:rsidRPr="00050505">
        <w:rPr>
          <w:rFonts w:ascii="Roman" w:hAnsi="Roman" w:cstheme="majorHAnsi"/>
        </w:rPr>
        <w:t>HyperText</w:t>
      </w:r>
      <w:proofErr w:type="spellEnd"/>
      <w:r w:rsidRPr="00050505">
        <w:rPr>
          <w:rFonts w:ascii="Roman" w:hAnsi="Roman" w:cstheme="majorHAnsi"/>
        </w:rPr>
        <w:t xml:space="preserve"> Markup Language</w:t>
      </w:r>
    </w:p>
    <w:p w14:paraId="52D5DDE6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CSS</w:t>
      </w:r>
    </w:p>
    <w:p w14:paraId="71AEAF12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Cascading Style Sheets</w:t>
      </w:r>
    </w:p>
    <w:p w14:paraId="557F42AB" w14:textId="77777777" w:rsidR="00FA6397" w:rsidRPr="00050505" w:rsidRDefault="00FA6397" w:rsidP="00FA6397">
      <w:pPr>
        <w:rPr>
          <w:rFonts w:ascii="Roman" w:hAnsi="Roman" w:cstheme="majorHAnsi"/>
        </w:rPr>
      </w:pPr>
    </w:p>
    <w:p w14:paraId="0E2D8127" w14:textId="77777777" w:rsidR="00FA6397" w:rsidRPr="00AE1651" w:rsidRDefault="00FA6397" w:rsidP="00FA6397">
      <w:pPr>
        <w:rPr>
          <w:rFonts w:ascii="Roman" w:hAnsi="Roman" w:cstheme="majorHAnsi"/>
          <w:b/>
          <w:bCs/>
          <w:sz w:val="24"/>
          <w:szCs w:val="24"/>
        </w:rPr>
      </w:pPr>
      <w:r w:rsidRPr="00AE1651">
        <w:rPr>
          <w:rFonts w:ascii="Roman" w:hAnsi="Roman" w:cstheme="majorHAnsi"/>
          <w:b/>
          <w:bCs/>
          <w:sz w:val="24"/>
          <w:szCs w:val="24"/>
        </w:rPr>
        <w:t>Bonus: Nesting Lists</w:t>
      </w:r>
    </w:p>
    <w:p w14:paraId="02C05F48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You can put one list inside another.</w:t>
      </w:r>
    </w:p>
    <w:p w14:paraId="291403C8" w14:textId="77777777" w:rsidR="00FA6397" w:rsidRPr="00050505" w:rsidRDefault="00FA6397" w:rsidP="00FA6397">
      <w:pPr>
        <w:rPr>
          <w:rFonts w:ascii="Roman" w:hAnsi="Roman" w:cstheme="majorHAnsi"/>
        </w:rPr>
      </w:pPr>
    </w:p>
    <w:p w14:paraId="7FE1D317" w14:textId="77777777" w:rsidR="00FA6397" w:rsidRPr="00AE1651" w:rsidRDefault="00FA6397" w:rsidP="00FA6397">
      <w:pPr>
        <w:rPr>
          <w:rFonts w:ascii="Roman" w:hAnsi="Roman" w:cstheme="majorHAnsi"/>
          <w:b/>
          <w:bCs/>
        </w:rPr>
      </w:pPr>
      <w:r w:rsidRPr="00AE1651">
        <w:rPr>
          <w:rFonts w:ascii="Roman" w:hAnsi="Roman" w:cstheme="majorHAnsi"/>
          <w:b/>
          <w:bCs/>
        </w:rPr>
        <w:t>Example:</w:t>
      </w:r>
    </w:p>
    <w:p w14:paraId="156C1C7C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&lt;ul&gt;</w:t>
      </w:r>
    </w:p>
    <w:p w14:paraId="6F8D6FBA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&lt;li&gt;Fruits</w:t>
      </w:r>
    </w:p>
    <w:p w14:paraId="200412A1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&lt;ul&gt;</w:t>
      </w:r>
    </w:p>
    <w:p w14:paraId="574B7F3B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  &lt;li&gt;Apple&lt;/li&gt;</w:t>
      </w:r>
    </w:p>
    <w:p w14:paraId="065CE4FC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  &lt;li&gt;Banana&lt;/li&gt;</w:t>
      </w:r>
    </w:p>
    <w:p w14:paraId="34C95643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&lt;/ul&gt;</w:t>
      </w:r>
    </w:p>
    <w:p w14:paraId="2AFF2374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&lt;/li&gt;</w:t>
      </w:r>
    </w:p>
    <w:p w14:paraId="18FFEE30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&lt;li&gt;Vegetables&lt;/li&gt;</w:t>
      </w:r>
    </w:p>
    <w:p w14:paraId="2D616122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&lt;/ul&gt;</w:t>
      </w:r>
    </w:p>
    <w:p w14:paraId="0BD829F3" w14:textId="77777777" w:rsidR="00FA6397" w:rsidRPr="00050505" w:rsidRDefault="00FA6397" w:rsidP="00FA6397">
      <w:pPr>
        <w:rPr>
          <w:rFonts w:ascii="Roman" w:hAnsi="Roman" w:cstheme="majorHAnsi"/>
        </w:rPr>
      </w:pPr>
    </w:p>
    <w:p w14:paraId="7ECE0586" w14:textId="77777777" w:rsidR="00FA6397" w:rsidRPr="00CB1361" w:rsidRDefault="00FA6397" w:rsidP="00FA6397">
      <w:pPr>
        <w:rPr>
          <w:rFonts w:ascii="Roman" w:hAnsi="Roman" w:cstheme="majorHAnsi"/>
          <w:b/>
          <w:bCs/>
        </w:rPr>
      </w:pPr>
      <w:r w:rsidRPr="00CB1361">
        <w:rPr>
          <w:rFonts w:ascii="Roman" w:hAnsi="Roman" w:cstheme="majorHAnsi"/>
          <w:b/>
          <w:bCs/>
        </w:rPr>
        <w:t>Output:</w:t>
      </w:r>
    </w:p>
    <w:p w14:paraId="40B6D300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Fruits</w:t>
      </w:r>
    </w:p>
    <w:p w14:paraId="40C98170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Apple</w:t>
      </w:r>
    </w:p>
    <w:p w14:paraId="0D7788BF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Banana</w:t>
      </w:r>
    </w:p>
    <w:p w14:paraId="3DC5BFCF" w14:textId="77777777" w:rsidR="00FA6397" w:rsidRPr="00050505" w:rsidRDefault="00FA6397" w:rsidP="00FA6397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Vegetables</w:t>
      </w:r>
    </w:p>
    <w:p w14:paraId="665C396B" w14:textId="77777777" w:rsidR="00FA6397" w:rsidRPr="00050505" w:rsidRDefault="00FA6397" w:rsidP="00FA6397">
      <w:pPr>
        <w:rPr>
          <w:rFonts w:ascii="Roman" w:hAnsi="Roman" w:cstheme="majorHAnsi"/>
        </w:rPr>
      </w:pPr>
    </w:p>
    <w:p w14:paraId="7195677A" w14:textId="77777777" w:rsidR="00E83742" w:rsidRPr="00A53D5A" w:rsidRDefault="00E83742" w:rsidP="00E83742">
      <w:pPr>
        <w:rPr>
          <w:rFonts w:ascii="Roman" w:hAnsi="Roman" w:cstheme="majorHAnsi"/>
          <w:b/>
          <w:bCs/>
          <w:sz w:val="24"/>
          <w:szCs w:val="24"/>
        </w:rPr>
      </w:pPr>
      <w:r w:rsidRPr="00A53D5A">
        <w:rPr>
          <w:rFonts w:ascii="Roman" w:hAnsi="Roman" w:cstheme="majorHAnsi"/>
          <w:b/>
          <w:bCs/>
          <w:sz w:val="24"/>
          <w:szCs w:val="24"/>
        </w:rPr>
        <w:t xml:space="preserve">                                            HTML Links </w:t>
      </w:r>
    </w:p>
    <w:p w14:paraId="0BAF9D59" w14:textId="77777777" w:rsidR="00E83742" w:rsidRPr="00050505" w:rsidRDefault="00E83742" w:rsidP="00E83742">
      <w:pPr>
        <w:rPr>
          <w:rFonts w:ascii="Roman" w:hAnsi="Roman" w:cstheme="majorHAnsi"/>
        </w:rPr>
      </w:pPr>
    </w:p>
    <w:p w14:paraId="6B3413B4" w14:textId="77777777" w:rsidR="00E83742" w:rsidRPr="00A53D5A" w:rsidRDefault="00E83742" w:rsidP="00E83742">
      <w:pPr>
        <w:rPr>
          <w:rFonts w:ascii="Roman" w:hAnsi="Roman" w:cstheme="majorHAnsi"/>
          <w:b/>
          <w:bCs/>
          <w:sz w:val="24"/>
          <w:szCs w:val="24"/>
        </w:rPr>
      </w:pPr>
      <w:r w:rsidRPr="00A53D5A">
        <w:rPr>
          <w:rFonts w:ascii="Roman" w:hAnsi="Roman" w:cstheme="majorHAnsi"/>
          <w:b/>
          <w:bCs/>
          <w:sz w:val="24"/>
          <w:szCs w:val="24"/>
        </w:rPr>
        <w:t>What is the &lt;a&gt; tag?</w:t>
      </w:r>
    </w:p>
    <w:p w14:paraId="47E4DF52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The &lt;a&gt; tag defines a hyperlink in HTML.</w:t>
      </w:r>
    </w:p>
    <w:p w14:paraId="32581B3D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It’s used to link from one page to another, to different parts of the same page, or to external resources like email or phone.</w:t>
      </w:r>
    </w:p>
    <w:p w14:paraId="6EDFDEE7" w14:textId="4747098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The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 xml:space="preserve"> attribute inside &lt;a&gt; specifies the destination URL or link target.</w:t>
      </w:r>
    </w:p>
    <w:p w14:paraId="1D772600" w14:textId="77777777" w:rsidR="00E83742" w:rsidRDefault="00E83742" w:rsidP="00E83742">
      <w:pPr>
        <w:rPr>
          <w:rFonts w:ascii="Roman" w:hAnsi="Roman" w:cstheme="majorHAnsi"/>
          <w:b/>
          <w:bCs/>
        </w:rPr>
      </w:pPr>
      <w:r w:rsidRPr="00A53D5A">
        <w:rPr>
          <w:rFonts w:ascii="Roman" w:hAnsi="Roman" w:cstheme="majorHAnsi"/>
          <w:b/>
          <w:bCs/>
        </w:rPr>
        <w:t>Example:</w:t>
      </w:r>
    </w:p>
    <w:p w14:paraId="3233D9CE" w14:textId="77777777" w:rsidR="003B158A" w:rsidRPr="00A53D5A" w:rsidRDefault="003B158A" w:rsidP="00E83742">
      <w:pPr>
        <w:rPr>
          <w:rFonts w:ascii="Roman" w:hAnsi="Roman" w:cstheme="majorHAnsi"/>
          <w:b/>
          <w:bCs/>
        </w:rPr>
      </w:pPr>
    </w:p>
    <w:p w14:paraId="7EF99EFE" w14:textId="77777777" w:rsidR="00E83742" w:rsidRPr="003B158A" w:rsidRDefault="00E83742" w:rsidP="00E83742">
      <w:pPr>
        <w:rPr>
          <w:rFonts w:ascii="Roman" w:hAnsi="Roman" w:cstheme="majorHAnsi"/>
          <w:b/>
          <w:bCs/>
        </w:rPr>
      </w:pPr>
      <w:r w:rsidRPr="003B158A">
        <w:rPr>
          <w:rFonts w:ascii="Roman" w:hAnsi="Roman" w:cstheme="majorHAnsi"/>
          <w:b/>
          <w:bCs/>
        </w:rPr>
        <w:t>1. Basic Link</w:t>
      </w:r>
    </w:p>
    <w:p w14:paraId="4955840A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>="https://www.example.com"&gt;Visit Example&lt;/a&gt;</w:t>
      </w:r>
    </w:p>
    <w:p w14:paraId="413582E0" w14:textId="77777777" w:rsidR="00E83742" w:rsidRPr="00050505" w:rsidRDefault="00E83742" w:rsidP="00E83742">
      <w:pPr>
        <w:rPr>
          <w:rFonts w:ascii="Roman" w:hAnsi="Roman" w:cstheme="majorHAnsi"/>
        </w:rPr>
      </w:pP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 xml:space="preserve"> = “Hypertext Reference” — tells where the link goes.</w:t>
      </w:r>
    </w:p>
    <w:p w14:paraId="3CEA90D6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The text between &lt;a&gt; and &lt;/a&gt; is what the user clicks on.</w:t>
      </w:r>
    </w:p>
    <w:p w14:paraId="0DC323D5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Clicking “Visit Example” opens https://www.example.com.</w:t>
      </w:r>
    </w:p>
    <w:p w14:paraId="12425DCD" w14:textId="77777777" w:rsidR="00E83742" w:rsidRPr="003B158A" w:rsidRDefault="00E83742" w:rsidP="00E83742">
      <w:pPr>
        <w:rPr>
          <w:rFonts w:ascii="Roman" w:hAnsi="Roman" w:cstheme="majorHAnsi"/>
          <w:b/>
          <w:bCs/>
        </w:rPr>
      </w:pPr>
    </w:p>
    <w:p w14:paraId="17153686" w14:textId="77777777" w:rsidR="00E83742" w:rsidRPr="003B158A" w:rsidRDefault="00E83742" w:rsidP="00E83742">
      <w:pPr>
        <w:rPr>
          <w:rFonts w:ascii="Roman" w:hAnsi="Roman" w:cstheme="majorHAnsi"/>
          <w:b/>
          <w:bCs/>
        </w:rPr>
      </w:pPr>
      <w:r w:rsidRPr="003B158A">
        <w:rPr>
          <w:rFonts w:ascii="Roman" w:hAnsi="Roman" w:cstheme="majorHAnsi"/>
          <w:b/>
          <w:bCs/>
        </w:rPr>
        <w:t>2. Open Link in New Tab</w:t>
      </w:r>
    </w:p>
    <w:p w14:paraId="23D97D3C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>="https://www.example.com" target="_blank"&gt;Open in New Tab&lt;/a&gt;</w:t>
      </w:r>
    </w:p>
    <w:p w14:paraId="69A6365E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target="_blank" opens the link in a new browser tab.</w:t>
      </w:r>
    </w:p>
    <w:p w14:paraId="2880B09B" w14:textId="77777777" w:rsidR="00E83742" w:rsidRPr="003B158A" w:rsidRDefault="00E83742" w:rsidP="00E83742">
      <w:pPr>
        <w:rPr>
          <w:rFonts w:ascii="Roman" w:hAnsi="Roman" w:cstheme="majorHAnsi"/>
          <w:b/>
          <w:bCs/>
        </w:rPr>
      </w:pPr>
    </w:p>
    <w:p w14:paraId="6C03F8D5" w14:textId="77777777" w:rsidR="00E83742" w:rsidRPr="003B158A" w:rsidRDefault="00E83742" w:rsidP="00E83742">
      <w:pPr>
        <w:rPr>
          <w:rFonts w:ascii="Roman" w:hAnsi="Roman" w:cstheme="majorHAnsi"/>
          <w:b/>
          <w:bCs/>
        </w:rPr>
      </w:pPr>
      <w:r w:rsidRPr="003B158A">
        <w:rPr>
          <w:rFonts w:ascii="Roman" w:hAnsi="Roman" w:cstheme="majorHAnsi"/>
          <w:b/>
          <w:bCs/>
        </w:rPr>
        <w:t>3. Email Link</w:t>
      </w:r>
    </w:p>
    <w:p w14:paraId="6F6DEB01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>="mailto:someone@example.com"&gt;Send Email&lt;/a&gt;</w:t>
      </w:r>
    </w:p>
    <w:p w14:paraId="66DD674B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Clicking opens your email client to send an email to someone@example.com.</w:t>
      </w:r>
    </w:p>
    <w:p w14:paraId="56D091AB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The mailto: link is used in an &lt;a&gt; tag to let users send an email by opening their default email app (like Gmail, Outlook, or Mail)</w:t>
      </w:r>
    </w:p>
    <w:p w14:paraId="1A713CC4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Opens the user's email client to send an email to someone@example.com.</w:t>
      </w:r>
    </w:p>
    <w:p w14:paraId="08854447" w14:textId="77777777" w:rsidR="003B158A" w:rsidRDefault="00E83742" w:rsidP="00E8374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⚠️</w:t>
      </w:r>
      <w:r w:rsidRPr="00050505">
        <w:rPr>
          <w:rFonts w:ascii="Roman" w:hAnsi="Roman" w:cstheme="majorHAnsi"/>
        </w:rPr>
        <w:t xml:space="preserve"> Note: Works only if an email client is set up on the device.</w:t>
      </w:r>
    </w:p>
    <w:p w14:paraId="25545969" w14:textId="1BFB0897" w:rsidR="00E83742" w:rsidRPr="003B158A" w:rsidRDefault="00E83742" w:rsidP="00E83742">
      <w:pPr>
        <w:rPr>
          <w:rFonts w:ascii="Roman" w:hAnsi="Roman" w:cstheme="majorHAnsi"/>
          <w:b/>
          <w:bCs/>
        </w:rPr>
      </w:pPr>
      <w:r w:rsidRPr="003B158A">
        <w:rPr>
          <w:rFonts w:ascii="Roman" w:hAnsi="Roman" w:cstheme="majorHAnsi"/>
          <w:b/>
          <w:bCs/>
        </w:rPr>
        <w:lastRenderedPageBreak/>
        <w:t>4. Phone Link</w:t>
      </w:r>
    </w:p>
    <w:p w14:paraId="2FF6E7EA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>="</w:t>
      </w:r>
      <w:proofErr w:type="spellStart"/>
      <w:proofErr w:type="gramStart"/>
      <w:r w:rsidRPr="00050505">
        <w:rPr>
          <w:rFonts w:ascii="Roman" w:hAnsi="Roman" w:cstheme="majorHAnsi"/>
        </w:rPr>
        <w:t>tel</w:t>
      </w:r>
      <w:proofErr w:type="spellEnd"/>
      <w:r w:rsidRPr="00050505">
        <w:rPr>
          <w:rFonts w:ascii="Roman" w:hAnsi="Roman" w:cstheme="majorHAnsi"/>
        </w:rPr>
        <w:t>:+</w:t>
      </w:r>
      <w:proofErr w:type="gramEnd"/>
      <w:r w:rsidRPr="00050505">
        <w:rPr>
          <w:rFonts w:ascii="Roman" w:hAnsi="Roman" w:cstheme="majorHAnsi"/>
        </w:rPr>
        <w:t>1234567890"&gt;Call Us&lt;/a&gt;</w:t>
      </w:r>
    </w:p>
    <w:p w14:paraId="2E2BBC86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On mobile or supported devices, this starts a phone call to the number.</w:t>
      </w:r>
    </w:p>
    <w:p w14:paraId="5EEC2337" w14:textId="77777777" w:rsidR="00E83742" w:rsidRPr="00050505" w:rsidRDefault="00E83742" w:rsidP="00E83742">
      <w:pPr>
        <w:rPr>
          <w:rFonts w:ascii="Roman" w:hAnsi="Roman" w:cstheme="majorHAnsi"/>
        </w:rPr>
      </w:pPr>
    </w:p>
    <w:p w14:paraId="240FDA36" w14:textId="77777777" w:rsidR="00E83742" w:rsidRPr="003B158A" w:rsidRDefault="00E83742" w:rsidP="00E83742">
      <w:pPr>
        <w:rPr>
          <w:rFonts w:ascii="Roman" w:hAnsi="Roman" w:cstheme="majorHAnsi"/>
          <w:b/>
          <w:bCs/>
        </w:rPr>
      </w:pPr>
      <w:r w:rsidRPr="003B158A">
        <w:rPr>
          <w:rFonts w:ascii="Roman" w:hAnsi="Roman" w:cstheme="majorHAnsi"/>
          <w:b/>
          <w:bCs/>
        </w:rPr>
        <w:t>5. Link with Tooltip</w:t>
      </w:r>
    </w:p>
    <w:p w14:paraId="0F330C4F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 xml:space="preserve">="https://www.example.com" title="Visit Example Site"&gt;Hover </w:t>
      </w:r>
      <w:proofErr w:type="gramStart"/>
      <w:r w:rsidRPr="00050505">
        <w:rPr>
          <w:rFonts w:ascii="Roman" w:hAnsi="Roman" w:cstheme="majorHAnsi"/>
        </w:rPr>
        <w:t>me!&lt;</w:t>
      </w:r>
      <w:proofErr w:type="gramEnd"/>
      <w:r w:rsidRPr="00050505">
        <w:rPr>
          <w:rFonts w:ascii="Roman" w:hAnsi="Roman" w:cstheme="majorHAnsi"/>
        </w:rPr>
        <w:t>/a&gt;</w:t>
      </w:r>
    </w:p>
    <w:p w14:paraId="346BD923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When you hover over “Hover me!”, a small tooltip shows “Visit Example Site”.</w:t>
      </w:r>
    </w:p>
    <w:p w14:paraId="2875F486" w14:textId="77777777" w:rsidR="00E83742" w:rsidRPr="00050505" w:rsidRDefault="00E83742" w:rsidP="00E83742">
      <w:pPr>
        <w:rPr>
          <w:rFonts w:ascii="Roman" w:hAnsi="Roman" w:cstheme="majorHAnsi"/>
        </w:rPr>
      </w:pPr>
    </w:p>
    <w:p w14:paraId="5032863B" w14:textId="77777777" w:rsidR="00E83742" w:rsidRPr="003B158A" w:rsidRDefault="00E83742" w:rsidP="00E83742">
      <w:pPr>
        <w:rPr>
          <w:rFonts w:ascii="Roman" w:hAnsi="Roman" w:cstheme="majorHAnsi"/>
          <w:b/>
          <w:bCs/>
        </w:rPr>
      </w:pPr>
      <w:r w:rsidRPr="003B158A">
        <w:rPr>
          <w:rFonts w:ascii="Roman" w:hAnsi="Roman" w:cstheme="majorHAnsi"/>
          <w:b/>
          <w:bCs/>
        </w:rPr>
        <w:t>6. Link that Downloads a File</w:t>
      </w:r>
    </w:p>
    <w:p w14:paraId="3D545F33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>="file.pdf" download&gt;Download PDF&lt;/a&gt;</w:t>
      </w:r>
    </w:p>
    <w:p w14:paraId="68D4F23B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Instead of opening file.pdf, the browser downloads it when clicked. </w:t>
      </w:r>
    </w:p>
    <w:p w14:paraId="4C5D9EF2" w14:textId="77777777" w:rsidR="00E83742" w:rsidRPr="003B158A" w:rsidRDefault="00E83742" w:rsidP="00E83742">
      <w:pPr>
        <w:rPr>
          <w:rFonts w:ascii="Roman" w:hAnsi="Roman" w:cstheme="majorHAnsi"/>
          <w:b/>
          <w:bCs/>
        </w:rPr>
      </w:pPr>
    </w:p>
    <w:p w14:paraId="3EA777C4" w14:textId="398E8506" w:rsidR="00E83742" w:rsidRPr="003B158A" w:rsidRDefault="00E83742" w:rsidP="00E83742">
      <w:pPr>
        <w:rPr>
          <w:rFonts w:ascii="Roman" w:hAnsi="Roman" w:cstheme="majorHAnsi"/>
          <w:b/>
          <w:bCs/>
        </w:rPr>
      </w:pPr>
      <w:r w:rsidRPr="003B158A">
        <w:rPr>
          <w:rFonts w:ascii="Roman" w:hAnsi="Roman" w:cstheme="majorHAnsi"/>
          <w:b/>
          <w:bCs/>
        </w:rPr>
        <w:t>Images in HTML</w:t>
      </w:r>
    </w:p>
    <w:p w14:paraId="39AA697A" w14:textId="77777777" w:rsidR="00E83742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the &lt;</w:t>
      </w:r>
      <w:proofErr w:type="spellStart"/>
      <w:r w:rsidRPr="00050505">
        <w:rPr>
          <w:rFonts w:ascii="Roman" w:hAnsi="Roman" w:cstheme="majorHAnsi"/>
        </w:rPr>
        <w:t>img</w:t>
      </w:r>
      <w:proofErr w:type="spellEnd"/>
      <w:r w:rsidRPr="00050505">
        <w:rPr>
          <w:rFonts w:ascii="Roman" w:hAnsi="Roman" w:cstheme="majorHAnsi"/>
        </w:rPr>
        <w:t>&gt; tag to display images. It is a self-closing tag and has no end tag.</w:t>
      </w:r>
    </w:p>
    <w:p w14:paraId="02C275EE" w14:textId="77777777" w:rsidR="00E83742" w:rsidRPr="003B158A" w:rsidRDefault="00E83742" w:rsidP="00E83742">
      <w:pPr>
        <w:rPr>
          <w:rFonts w:ascii="Roman" w:hAnsi="Roman" w:cstheme="majorHAnsi"/>
          <w:b/>
          <w:bCs/>
        </w:rPr>
      </w:pPr>
      <w:r w:rsidRPr="003B158A">
        <w:rPr>
          <w:rFonts w:ascii="Segoe UI Emoji" w:hAnsi="Segoe UI Emoji" w:cs="Segoe UI Emoji"/>
          <w:b/>
          <w:bCs/>
        </w:rPr>
        <w:t>🔹</w:t>
      </w:r>
      <w:r w:rsidRPr="003B158A">
        <w:rPr>
          <w:rFonts w:ascii="Roman" w:hAnsi="Roman" w:cstheme="majorHAnsi"/>
          <w:b/>
          <w:bCs/>
        </w:rPr>
        <w:t xml:space="preserve"> Syntax:</w:t>
      </w:r>
    </w:p>
    <w:p w14:paraId="7932EB39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</w:t>
      </w:r>
      <w:proofErr w:type="spellStart"/>
      <w:r w:rsidRPr="00050505">
        <w:rPr>
          <w:rFonts w:ascii="Roman" w:hAnsi="Roman" w:cstheme="majorHAnsi"/>
        </w:rPr>
        <w:t>img</w:t>
      </w:r>
      <w:proofErr w:type="spellEnd"/>
      <w:r w:rsidRPr="00050505">
        <w:rPr>
          <w:rFonts w:ascii="Roman" w:hAnsi="Roman" w:cstheme="majorHAnsi"/>
        </w:rPr>
        <w:t xml:space="preserve"> </w:t>
      </w:r>
      <w:proofErr w:type="spellStart"/>
      <w:r w:rsidRPr="00050505">
        <w:rPr>
          <w:rFonts w:ascii="Roman" w:hAnsi="Roman" w:cstheme="majorHAnsi"/>
        </w:rPr>
        <w:t>src</w:t>
      </w:r>
      <w:proofErr w:type="spellEnd"/>
      <w:r w:rsidRPr="00050505">
        <w:rPr>
          <w:rFonts w:ascii="Roman" w:hAnsi="Roman" w:cstheme="majorHAnsi"/>
        </w:rPr>
        <w:t>="</w:t>
      </w:r>
      <w:proofErr w:type="spellStart"/>
      <w:r w:rsidRPr="00050505">
        <w:rPr>
          <w:rFonts w:ascii="Roman" w:hAnsi="Roman" w:cstheme="majorHAnsi"/>
        </w:rPr>
        <w:t>image_url</w:t>
      </w:r>
      <w:proofErr w:type="spellEnd"/>
      <w:r w:rsidRPr="00050505">
        <w:rPr>
          <w:rFonts w:ascii="Roman" w:hAnsi="Roman" w:cstheme="majorHAnsi"/>
        </w:rPr>
        <w:t>" alt="description" width="300" height="200"&gt;</w:t>
      </w:r>
    </w:p>
    <w:p w14:paraId="3788B475" w14:textId="77777777" w:rsidR="00E83742" w:rsidRPr="003B158A" w:rsidRDefault="00E83742" w:rsidP="00E83742">
      <w:pPr>
        <w:rPr>
          <w:rFonts w:ascii="Roman" w:hAnsi="Roman" w:cstheme="majorHAnsi"/>
          <w:b/>
          <w:bCs/>
        </w:rPr>
      </w:pPr>
      <w:r w:rsidRPr="003B158A">
        <w:rPr>
          <w:rFonts w:ascii="Segoe UI Emoji" w:hAnsi="Segoe UI Emoji" w:cs="Segoe UI Emoji"/>
          <w:b/>
          <w:bCs/>
        </w:rPr>
        <w:t>🔹</w:t>
      </w:r>
      <w:r w:rsidRPr="003B158A">
        <w:rPr>
          <w:rFonts w:ascii="Roman" w:hAnsi="Roman" w:cstheme="majorHAnsi"/>
          <w:b/>
          <w:bCs/>
        </w:rPr>
        <w:t xml:space="preserve"> Attributes:</w:t>
      </w:r>
    </w:p>
    <w:p w14:paraId="127FCFB6" w14:textId="77777777" w:rsidR="00E83742" w:rsidRPr="00050505" w:rsidRDefault="00E83742" w:rsidP="00E83742">
      <w:pPr>
        <w:rPr>
          <w:rFonts w:ascii="Roman" w:hAnsi="Roman" w:cstheme="majorHAnsi"/>
        </w:rPr>
      </w:pPr>
      <w:proofErr w:type="spellStart"/>
      <w:r w:rsidRPr="00050505">
        <w:rPr>
          <w:rFonts w:ascii="Roman" w:hAnsi="Roman" w:cstheme="majorHAnsi"/>
        </w:rPr>
        <w:t>src</w:t>
      </w:r>
      <w:proofErr w:type="spellEnd"/>
      <w:r w:rsidRPr="00050505">
        <w:rPr>
          <w:rFonts w:ascii="Roman" w:hAnsi="Roman" w:cstheme="majorHAnsi"/>
        </w:rPr>
        <w:t>: (required) URL or path of the image file.</w:t>
      </w:r>
    </w:p>
    <w:p w14:paraId="4C503F79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alt: (recommended) Text shown if the image cannot be displayed.</w:t>
      </w:r>
    </w:p>
    <w:p w14:paraId="3D9FF44D" w14:textId="77777777" w:rsidR="00E83742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width &amp; height: (optional) Specify the size of the image.</w:t>
      </w:r>
    </w:p>
    <w:p w14:paraId="4FE7DD1F" w14:textId="77777777" w:rsidR="003B158A" w:rsidRPr="00050505" w:rsidRDefault="003B158A" w:rsidP="00E83742">
      <w:pPr>
        <w:rPr>
          <w:rFonts w:ascii="Roman" w:hAnsi="Roman" w:cstheme="majorHAnsi"/>
        </w:rPr>
      </w:pPr>
    </w:p>
    <w:p w14:paraId="104EBA26" w14:textId="77777777" w:rsidR="00E83742" w:rsidRPr="003B158A" w:rsidRDefault="00E83742" w:rsidP="00E83742">
      <w:pPr>
        <w:rPr>
          <w:rFonts w:ascii="Roman" w:hAnsi="Roman" w:cstheme="majorHAnsi"/>
          <w:b/>
          <w:bCs/>
        </w:rPr>
      </w:pPr>
      <w:r w:rsidRPr="003B158A">
        <w:rPr>
          <w:rFonts w:ascii="Segoe UI Emoji" w:hAnsi="Segoe UI Emoji" w:cs="Segoe UI Emoji"/>
          <w:b/>
          <w:bCs/>
        </w:rPr>
        <w:t>✅</w:t>
      </w:r>
      <w:r w:rsidRPr="003B158A">
        <w:rPr>
          <w:rFonts w:ascii="Roman" w:hAnsi="Roman" w:cstheme="majorHAnsi"/>
          <w:b/>
          <w:bCs/>
        </w:rPr>
        <w:t xml:space="preserve"> Example:</w:t>
      </w:r>
    </w:p>
    <w:p w14:paraId="37480A03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</w:t>
      </w:r>
      <w:proofErr w:type="spellStart"/>
      <w:r w:rsidRPr="00050505">
        <w:rPr>
          <w:rFonts w:ascii="Roman" w:hAnsi="Roman" w:cstheme="majorHAnsi"/>
        </w:rPr>
        <w:t>img</w:t>
      </w:r>
      <w:proofErr w:type="spellEnd"/>
      <w:r w:rsidRPr="00050505">
        <w:rPr>
          <w:rFonts w:ascii="Roman" w:hAnsi="Roman" w:cstheme="majorHAnsi"/>
        </w:rPr>
        <w:t xml:space="preserve"> </w:t>
      </w:r>
      <w:proofErr w:type="spellStart"/>
      <w:r w:rsidRPr="00050505">
        <w:rPr>
          <w:rFonts w:ascii="Roman" w:hAnsi="Roman" w:cstheme="majorHAnsi"/>
        </w:rPr>
        <w:t>src</w:t>
      </w:r>
      <w:proofErr w:type="spellEnd"/>
      <w:r w:rsidRPr="00050505">
        <w:rPr>
          <w:rFonts w:ascii="Roman" w:hAnsi="Roman" w:cstheme="majorHAnsi"/>
        </w:rPr>
        <w:t>="cat.jpg" alt="A cute cat" width="300" height="200"&gt;</w:t>
      </w:r>
    </w:p>
    <w:p w14:paraId="76614511" w14:textId="77777777" w:rsidR="00E83742" w:rsidRPr="00050505" w:rsidRDefault="00E83742" w:rsidP="00E83742">
      <w:pPr>
        <w:rPr>
          <w:rFonts w:ascii="Roman" w:hAnsi="Roman" w:cstheme="majorHAnsi"/>
        </w:rPr>
      </w:pPr>
      <w:r w:rsidRPr="003B158A">
        <w:rPr>
          <w:rFonts w:ascii="Segoe UI Emoji" w:hAnsi="Segoe UI Emoji" w:cs="Segoe UI Emoji"/>
          <w:b/>
          <w:bCs/>
        </w:rPr>
        <w:t>🔸</w:t>
      </w:r>
      <w:r w:rsidRPr="003B158A">
        <w:rPr>
          <w:rFonts w:ascii="Roman" w:hAnsi="Roman" w:cstheme="majorHAnsi"/>
          <w:b/>
          <w:bCs/>
        </w:rPr>
        <w:t xml:space="preserve"> Output</w:t>
      </w:r>
      <w:r w:rsidRPr="00050505">
        <w:rPr>
          <w:rFonts w:ascii="Roman" w:hAnsi="Roman" w:cstheme="majorHAnsi"/>
        </w:rPr>
        <w:t>:</w:t>
      </w:r>
    </w:p>
    <w:p w14:paraId="0CA3A2B4" w14:textId="77777777" w:rsidR="00E83742" w:rsidRPr="00050505" w:rsidRDefault="00E83742" w:rsidP="00E8374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Displays an image with the specified size and an alternate text if it fails to load.</w:t>
      </w:r>
    </w:p>
    <w:p w14:paraId="6AFCBED7" w14:textId="77777777" w:rsidR="009800EC" w:rsidRDefault="009800EC" w:rsidP="00245653">
      <w:pPr>
        <w:rPr>
          <w:rFonts w:ascii="Roman" w:hAnsi="Roman" w:cstheme="majorHAnsi"/>
        </w:rPr>
      </w:pPr>
    </w:p>
    <w:p w14:paraId="1881C754" w14:textId="433F35B8" w:rsidR="00245653" w:rsidRPr="009800EC" w:rsidRDefault="00245653" w:rsidP="00245653">
      <w:pPr>
        <w:rPr>
          <w:rFonts w:ascii="Roman" w:hAnsi="Roman" w:cstheme="majorHAnsi"/>
          <w:sz w:val="24"/>
          <w:szCs w:val="24"/>
        </w:rPr>
      </w:pPr>
      <w:r w:rsidRPr="009800EC">
        <w:rPr>
          <w:rFonts w:ascii="Roman" w:hAnsi="Roman" w:cstheme="majorHAnsi"/>
          <w:b/>
          <w:bCs/>
          <w:sz w:val="24"/>
          <w:szCs w:val="24"/>
        </w:rPr>
        <w:lastRenderedPageBreak/>
        <w:t>Tables in HTML</w:t>
      </w:r>
    </w:p>
    <w:p w14:paraId="45C8A4CD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Tables are created using the &lt;table&gt; element. Rows are defined by &lt;tr&gt;, headers by &lt;</w:t>
      </w:r>
      <w:proofErr w:type="spellStart"/>
      <w:r w:rsidRPr="00050505">
        <w:rPr>
          <w:rFonts w:ascii="Roman" w:hAnsi="Roman" w:cstheme="majorHAnsi"/>
        </w:rPr>
        <w:t>th</w:t>
      </w:r>
      <w:proofErr w:type="spellEnd"/>
      <w:r w:rsidRPr="00050505">
        <w:rPr>
          <w:rFonts w:ascii="Roman" w:hAnsi="Roman" w:cstheme="majorHAnsi"/>
        </w:rPr>
        <w:t>&gt;, and data cells by &lt;td&gt;.</w:t>
      </w:r>
    </w:p>
    <w:p w14:paraId="3D672AA8" w14:textId="77777777" w:rsidR="00245653" w:rsidRPr="00050505" w:rsidRDefault="00245653" w:rsidP="00245653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🔹</w:t>
      </w:r>
      <w:r w:rsidRPr="00050505">
        <w:rPr>
          <w:rFonts w:ascii="Roman" w:hAnsi="Roman" w:cstheme="majorHAnsi"/>
          <w:b/>
          <w:bCs/>
        </w:rPr>
        <w:t xml:space="preserve"> Basic Structure:</w:t>
      </w:r>
    </w:p>
    <w:p w14:paraId="54BEAF58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&lt;table&gt;</w:t>
      </w:r>
    </w:p>
    <w:p w14:paraId="3259A6ED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&lt;tr&gt;</w:t>
      </w:r>
    </w:p>
    <w:p w14:paraId="3465916A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</w:t>
      </w:r>
      <w:proofErr w:type="spellStart"/>
      <w:r w:rsidRPr="00050505">
        <w:rPr>
          <w:rFonts w:ascii="Roman" w:hAnsi="Roman" w:cstheme="majorHAnsi"/>
        </w:rPr>
        <w:t>th</w:t>
      </w:r>
      <w:proofErr w:type="spellEnd"/>
      <w:r w:rsidRPr="00050505">
        <w:rPr>
          <w:rFonts w:ascii="Roman" w:hAnsi="Roman" w:cstheme="majorHAnsi"/>
        </w:rPr>
        <w:t>&gt;Header 1&lt;/</w:t>
      </w:r>
      <w:proofErr w:type="spellStart"/>
      <w:r w:rsidRPr="00050505">
        <w:rPr>
          <w:rFonts w:ascii="Roman" w:hAnsi="Roman" w:cstheme="majorHAnsi"/>
        </w:rPr>
        <w:t>th</w:t>
      </w:r>
      <w:proofErr w:type="spellEnd"/>
      <w:r w:rsidRPr="00050505">
        <w:rPr>
          <w:rFonts w:ascii="Roman" w:hAnsi="Roman" w:cstheme="majorHAnsi"/>
        </w:rPr>
        <w:t>&gt;</w:t>
      </w:r>
    </w:p>
    <w:p w14:paraId="378855A4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</w:t>
      </w:r>
      <w:proofErr w:type="spellStart"/>
      <w:r w:rsidRPr="00050505">
        <w:rPr>
          <w:rFonts w:ascii="Roman" w:hAnsi="Roman" w:cstheme="majorHAnsi"/>
        </w:rPr>
        <w:t>th</w:t>
      </w:r>
      <w:proofErr w:type="spellEnd"/>
      <w:r w:rsidRPr="00050505">
        <w:rPr>
          <w:rFonts w:ascii="Roman" w:hAnsi="Roman" w:cstheme="majorHAnsi"/>
        </w:rPr>
        <w:t>&gt;Header 2&lt;/</w:t>
      </w:r>
      <w:proofErr w:type="spellStart"/>
      <w:r w:rsidRPr="00050505">
        <w:rPr>
          <w:rFonts w:ascii="Roman" w:hAnsi="Roman" w:cstheme="majorHAnsi"/>
        </w:rPr>
        <w:t>th</w:t>
      </w:r>
      <w:proofErr w:type="spellEnd"/>
      <w:r w:rsidRPr="00050505">
        <w:rPr>
          <w:rFonts w:ascii="Roman" w:hAnsi="Roman" w:cstheme="majorHAnsi"/>
        </w:rPr>
        <w:t>&gt;</w:t>
      </w:r>
    </w:p>
    <w:p w14:paraId="044A4F05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&lt;/tr&gt;</w:t>
      </w:r>
    </w:p>
    <w:p w14:paraId="31C62F82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&lt;tr&gt;</w:t>
      </w:r>
    </w:p>
    <w:p w14:paraId="1B196D03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&lt;td&gt;Row1 Cell1&lt;/td&gt;</w:t>
      </w:r>
    </w:p>
    <w:p w14:paraId="3977DD50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&lt;td&gt;Row1 Cell2&lt;/td&gt;</w:t>
      </w:r>
    </w:p>
    <w:p w14:paraId="46721C01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&lt;/tr&gt;</w:t>
      </w:r>
    </w:p>
    <w:p w14:paraId="22A93951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&lt;tr&gt;</w:t>
      </w:r>
    </w:p>
    <w:p w14:paraId="5108A1EE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&lt;td&gt;Row2 Cell1&lt;/td&gt;</w:t>
      </w:r>
    </w:p>
    <w:p w14:paraId="53390891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&lt;td&gt;Row2 Cell2&lt;/td&gt;</w:t>
      </w:r>
    </w:p>
    <w:p w14:paraId="4E0A8C19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&lt;/tr&gt;</w:t>
      </w:r>
    </w:p>
    <w:p w14:paraId="05AD8ABB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&lt;/table&gt;</w:t>
      </w:r>
    </w:p>
    <w:p w14:paraId="6DAFCDC5" w14:textId="77777777" w:rsidR="00245653" w:rsidRPr="00050505" w:rsidRDefault="00245653" w:rsidP="00245653">
      <w:pPr>
        <w:rPr>
          <w:rFonts w:ascii="Roman" w:hAnsi="Roman" w:cstheme="majorHAnsi"/>
        </w:rPr>
      </w:pPr>
    </w:p>
    <w:p w14:paraId="0C75F45B" w14:textId="77777777" w:rsidR="00245653" w:rsidRPr="00050505" w:rsidRDefault="00245653" w:rsidP="00245653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🔹</w:t>
      </w:r>
      <w:r w:rsidRPr="00050505">
        <w:rPr>
          <w:rFonts w:ascii="Roman" w:hAnsi="Roman" w:cstheme="majorHAnsi"/>
          <w:b/>
          <w:bCs/>
        </w:rPr>
        <w:t xml:space="preserve"> Description:</w:t>
      </w:r>
    </w:p>
    <w:p w14:paraId="242C0F37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&lt;table&gt;: Wraps the whole table.</w:t>
      </w:r>
    </w:p>
    <w:p w14:paraId="495087BF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&lt;tr&gt; (table row): Defines a row.</w:t>
      </w:r>
    </w:p>
    <w:p w14:paraId="31749144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</w:t>
      </w:r>
      <w:proofErr w:type="spellStart"/>
      <w:r w:rsidRPr="00050505">
        <w:rPr>
          <w:rFonts w:ascii="Roman" w:hAnsi="Roman" w:cstheme="majorHAnsi"/>
        </w:rPr>
        <w:t>th</w:t>
      </w:r>
      <w:proofErr w:type="spellEnd"/>
      <w:r w:rsidRPr="00050505">
        <w:rPr>
          <w:rFonts w:ascii="Roman" w:hAnsi="Roman" w:cstheme="majorHAnsi"/>
        </w:rPr>
        <w:t>&gt; (table heading): Defines a heading (bold &amp; centered).</w:t>
      </w:r>
    </w:p>
    <w:p w14:paraId="5FF5A03D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&lt;td&gt; (table data): Defines a standard data cell.</w:t>
      </w:r>
    </w:p>
    <w:p w14:paraId="5CE83AD7" w14:textId="77777777" w:rsidR="00245653" w:rsidRPr="00050505" w:rsidRDefault="00245653" w:rsidP="00245653">
      <w:pPr>
        <w:rPr>
          <w:rFonts w:ascii="Roman" w:hAnsi="Roman" w:cstheme="majorHAnsi"/>
        </w:rPr>
      </w:pPr>
    </w:p>
    <w:p w14:paraId="0800D751" w14:textId="77777777" w:rsidR="009800EC" w:rsidRDefault="009800EC" w:rsidP="00245653">
      <w:pPr>
        <w:rPr>
          <w:rFonts w:ascii="Segoe UI Emoji" w:hAnsi="Segoe UI Emoji" w:cs="Segoe UI Emoji"/>
          <w:b/>
          <w:bCs/>
        </w:rPr>
      </w:pPr>
    </w:p>
    <w:p w14:paraId="780DEC57" w14:textId="7D3226A1" w:rsidR="00245653" w:rsidRPr="00050505" w:rsidRDefault="00245653" w:rsidP="00245653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lastRenderedPageBreak/>
        <w:t>🔸</w:t>
      </w:r>
      <w:r w:rsidRPr="00050505">
        <w:rPr>
          <w:rFonts w:ascii="Roman" w:hAnsi="Roman" w:cstheme="majorHAnsi"/>
          <w:b/>
          <w:bCs/>
        </w:rPr>
        <w:t xml:space="preserve"> Output:</w:t>
      </w:r>
    </w:p>
    <w:p w14:paraId="4930B745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Header 1</w:t>
      </w:r>
      <w:r w:rsidRPr="00050505">
        <w:rPr>
          <w:rFonts w:ascii="Roman" w:hAnsi="Roman" w:cstheme="majorHAnsi"/>
        </w:rPr>
        <w:tab/>
        <w:t>Header 2</w:t>
      </w:r>
    </w:p>
    <w:p w14:paraId="6CF3C108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Row1 Cell1</w:t>
      </w:r>
      <w:r w:rsidRPr="00050505">
        <w:rPr>
          <w:rFonts w:ascii="Roman" w:hAnsi="Roman" w:cstheme="majorHAnsi"/>
        </w:rPr>
        <w:tab/>
        <w:t>Row1 Cell2</w:t>
      </w:r>
    </w:p>
    <w:p w14:paraId="5E41507B" w14:textId="77777777" w:rsidR="00245653" w:rsidRPr="00050505" w:rsidRDefault="00245653" w:rsidP="00245653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Row2 Cell1</w:t>
      </w:r>
      <w:r w:rsidRPr="00050505">
        <w:rPr>
          <w:rFonts w:ascii="Roman" w:hAnsi="Roman" w:cstheme="majorHAnsi"/>
        </w:rPr>
        <w:tab/>
        <w:t>Row2 Cell2</w:t>
      </w:r>
    </w:p>
    <w:p w14:paraId="6CD3174C" w14:textId="77777777" w:rsidR="009800EC" w:rsidRDefault="009800EC" w:rsidP="000F7D24">
      <w:pPr>
        <w:rPr>
          <w:rFonts w:ascii="Roman" w:hAnsi="Roman" w:cstheme="majorHAnsi"/>
        </w:rPr>
      </w:pPr>
    </w:p>
    <w:p w14:paraId="01E8D995" w14:textId="3F06395A" w:rsidR="000F7D24" w:rsidRPr="009800EC" w:rsidRDefault="000F7D24" w:rsidP="000F7D24">
      <w:pPr>
        <w:rPr>
          <w:rFonts w:ascii="Roman" w:hAnsi="Roman" w:cstheme="majorHAnsi"/>
          <w:b/>
          <w:bCs/>
          <w:sz w:val="24"/>
          <w:szCs w:val="24"/>
        </w:rPr>
      </w:pPr>
      <w:r w:rsidRPr="009800EC">
        <w:rPr>
          <w:rFonts w:ascii="Roman" w:hAnsi="Roman" w:cstheme="majorHAnsi"/>
          <w:b/>
          <w:bCs/>
          <w:sz w:val="24"/>
          <w:szCs w:val="24"/>
        </w:rPr>
        <w:t xml:space="preserve"> Forms in HTML</w:t>
      </w:r>
    </w:p>
    <w:p w14:paraId="6C753B26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HTML forms are used to collect user input.</w:t>
      </w:r>
    </w:p>
    <w:p w14:paraId="686B226E" w14:textId="77777777" w:rsidR="000F7D24" w:rsidRPr="00050505" w:rsidRDefault="000F7D24" w:rsidP="000F7D24">
      <w:pPr>
        <w:rPr>
          <w:rFonts w:ascii="Roman" w:hAnsi="Roman" w:cstheme="majorHAnsi"/>
          <w:b/>
          <w:bCs/>
        </w:rPr>
      </w:pPr>
      <w:r w:rsidRPr="00050505">
        <w:rPr>
          <w:rFonts w:ascii="Roman" w:hAnsi="Roman" w:cstheme="majorHAnsi"/>
          <w:b/>
          <w:bCs/>
        </w:rPr>
        <w:t>1. &lt;form&gt;</w:t>
      </w:r>
    </w:p>
    <w:p w14:paraId="7114B917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The &lt;form&gt; tag wraps all the input elements.</w:t>
      </w:r>
    </w:p>
    <w:p w14:paraId="430D8D1C" w14:textId="77777777" w:rsidR="000F7D24" w:rsidRPr="00050505" w:rsidRDefault="000F7D24" w:rsidP="000F7D24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🔹</w:t>
      </w:r>
      <w:r w:rsidRPr="00050505">
        <w:rPr>
          <w:rFonts w:ascii="Roman" w:hAnsi="Roman" w:cstheme="majorHAnsi"/>
          <w:b/>
          <w:bCs/>
        </w:rPr>
        <w:t xml:space="preserve"> Syntax:</w:t>
      </w:r>
    </w:p>
    <w:p w14:paraId="79EB386B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&lt;form action="</w:t>
      </w:r>
      <w:proofErr w:type="spellStart"/>
      <w:r w:rsidRPr="00050505">
        <w:rPr>
          <w:rFonts w:ascii="Roman" w:hAnsi="Roman" w:cstheme="majorHAnsi"/>
        </w:rPr>
        <w:t>submit.php</w:t>
      </w:r>
      <w:proofErr w:type="spellEnd"/>
      <w:r w:rsidRPr="00050505">
        <w:rPr>
          <w:rFonts w:ascii="Roman" w:hAnsi="Roman" w:cstheme="majorHAnsi"/>
        </w:rPr>
        <w:t>" method="post"&gt;</w:t>
      </w:r>
    </w:p>
    <w:p w14:paraId="4FE06B7D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</w:t>
      </w:r>
      <w:proofErr w:type="gramStart"/>
      <w:r w:rsidRPr="00050505">
        <w:rPr>
          <w:rFonts w:ascii="Roman" w:hAnsi="Roman" w:cstheme="majorHAnsi"/>
        </w:rPr>
        <w:t>&lt;!--</w:t>
      </w:r>
      <w:proofErr w:type="gramEnd"/>
      <w:r w:rsidRPr="00050505">
        <w:rPr>
          <w:rFonts w:ascii="Roman" w:hAnsi="Roman" w:cstheme="majorHAnsi"/>
        </w:rPr>
        <w:t xml:space="preserve"> form elements go here --&gt;</w:t>
      </w:r>
    </w:p>
    <w:p w14:paraId="6F8875BF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&lt;/form&gt;</w:t>
      </w:r>
    </w:p>
    <w:p w14:paraId="611A0A55" w14:textId="77777777" w:rsidR="000F7D24" w:rsidRPr="00050505" w:rsidRDefault="000F7D24" w:rsidP="000F7D24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🔹</w:t>
      </w:r>
      <w:r w:rsidRPr="00050505">
        <w:rPr>
          <w:rFonts w:ascii="Roman" w:hAnsi="Roman" w:cstheme="majorHAnsi"/>
          <w:b/>
          <w:bCs/>
        </w:rPr>
        <w:t xml:space="preserve"> Attributes:</w:t>
      </w:r>
    </w:p>
    <w:p w14:paraId="3F0B5916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action: Where to send form data (usually a backend file like .</w:t>
      </w:r>
      <w:proofErr w:type="spellStart"/>
      <w:r w:rsidRPr="00050505">
        <w:rPr>
          <w:rFonts w:ascii="Roman" w:hAnsi="Roman" w:cstheme="majorHAnsi"/>
        </w:rPr>
        <w:t>php</w:t>
      </w:r>
      <w:proofErr w:type="spellEnd"/>
      <w:r w:rsidRPr="00050505">
        <w:rPr>
          <w:rFonts w:ascii="Roman" w:hAnsi="Roman" w:cstheme="majorHAnsi"/>
        </w:rPr>
        <w:t xml:space="preserve"> or .</w:t>
      </w:r>
      <w:proofErr w:type="spellStart"/>
      <w:r w:rsidRPr="00050505">
        <w:rPr>
          <w:rFonts w:ascii="Roman" w:hAnsi="Roman" w:cstheme="majorHAnsi"/>
        </w:rPr>
        <w:t>js</w:t>
      </w:r>
      <w:proofErr w:type="spellEnd"/>
      <w:r w:rsidRPr="00050505">
        <w:rPr>
          <w:rFonts w:ascii="Roman" w:hAnsi="Roman" w:cstheme="majorHAnsi"/>
        </w:rPr>
        <w:t>).</w:t>
      </w:r>
    </w:p>
    <w:p w14:paraId="316584A6" w14:textId="77777777" w:rsidR="000F7D24" w:rsidRPr="00050505" w:rsidRDefault="000F7D24" w:rsidP="000F7D24">
      <w:pPr>
        <w:rPr>
          <w:rFonts w:ascii="Roman" w:hAnsi="Roman" w:cstheme="majorHAnsi"/>
          <w:b/>
          <w:bCs/>
        </w:rPr>
      </w:pPr>
      <w:r w:rsidRPr="00050505">
        <w:rPr>
          <w:rFonts w:ascii="Roman" w:hAnsi="Roman" w:cstheme="majorHAnsi"/>
          <w:b/>
          <w:bCs/>
        </w:rPr>
        <w:t>method:</w:t>
      </w:r>
    </w:p>
    <w:p w14:paraId="1E9E9E1D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"get": Appends data in URL (for simple searches).</w:t>
      </w:r>
    </w:p>
    <w:p w14:paraId="7C91C151" w14:textId="3E7C9A69" w:rsidR="000710D4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"post": Sends data securely (for login, signup, etc.).</w:t>
      </w:r>
    </w:p>
    <w:p w14:paraId="25E923D7" w14:textId="77777777" w:rsidR="00870EB9" w:rsidRPr="00050505" w:rsidRDefault="00870EB9" w:rsidP="000F7D24">
      <w:pPr>
        <w:rPr>
          <w:rFonts w:ascii="Roman" w:hAnsi="Roman" w:cstheme="majorHAnsi"/>
        </w:rPr>
      </w:pPr>
    </w:p>
    <w:p w14:paraId="7EBB1452" w14:textId="77777777" w:rsidR="000F7D24" w:rsidRPr="00870EB9" w:rsidRDefault="000F7D24" w:rsidP="000F7D24">
      <w:pPr>
        <w:rPr>
          <w:rFonts w:ascii="Roman" w:hAnsi="Roman" w:cstheme="majorHAnsi"/>
          <w:b/>
          <w:bCs/>
        </w:rPr>
      </w:pPr>
      <w:r w:rsidRPr="00870EB9">
        <w:rPr>
          <w:rFonts w:ascii="Roman" w:hAnsi="Roman" w:cstheme="majorHAnsi"/>
          <w:b/>
          <w:bCs/>
        </w:rPr>
        <w:t>2. &lt;input&gt;</w:t>
      </w:r>
    </w:p>
    <w:p w14:paraId="6011131D" w14:textId="77777777" w:rsidR="000710D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Used to take various types of input.</w:t>
      </w:r>
    </w:p>
    <w:p w14:paraId="7AD62B05" w14:textId="24515AB2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  <w:b/>
          <w:bCs/>
        </w:rPr>
        <w:t>🔹</w:t>
      </w:r>
      <w:r w:rsidRPr="00050505">
        <w:rPr>
          <w:rFonts w:ascii="Roman" w:hAnsi="Roman" w:cstheme="majorHAnsi"/>
          <w:b/>
          <w:bCs/>
        </w:rPr>
        <w:t xml:space="preserve"> Common Types:</w:t>
      </w:r>
    </w:p>
    <w:p w14:paraId="053D4C97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&lt;input type="text" name="username" placeholder="Enter username"&gt;</w:t>
      </w:r>
    </w:p>
    <w:p w14:paraId="1BAFF461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&lt;input type="email" name="email" placeholder="Enter email"&gt;</w:t>
      </w:r>
    </w:p>
    <w:p w14:paraId="483EF791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&lt;input type="password" name="password" placeholder="Enter password"&gt;</w:t>
      </w:r>
    </w:p>
    <w:p w14:paraId="32AC56B6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&lt;input type="checkbox" name="subscribe"&gt; Subscribe</w:t>
      </w:r>
    </w:p>
    <w:p w14:paraId="18874036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lastRenderedPageBreak/>
        <w:t>&lt;input type="radio" name="gender" value="male"&gt; Male</w:t>
      </w:r>
    </w:p>
    <w:p w14:paraId="17B72505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&lt;input type="radio" name="gender" value="female"&gt; Female</w:t>
      </w:r>
    </w:p>
    <w:p w14:paraId="6813FCA4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&lt;input type="submit" value="Submit"&gt;</w:t>
      </w:r>
    </w:p>
    <w:p w14:paraId="35A0E1B2" w14:textId="77777777" w:rsidR="008D567A" w:rsidRPr="00050505" w:rsidRDefault="008D567A" w:rsidP="000F7D24">
      <w:pPr>
        <w:rPr>
          <w:rFonts w:ascii="Roman" w:hAnsi="Roman" w:cstheme="majorHAnsi"/>
        </w:rPr>
      </w:pPr>
    </w:p>
    <w:p w14:paraId="3C7E3B29" w14:textId="1FF28339" w:rsidR="000F7D24" w:rsidRPr="00050505" w:rsidRDefault="000F7D24" w:rsidP="000F7D24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🔹</w:t>
      </w:r>
      <w:r w:rsidRPr="00050505">
        <w:rPr>
          <w:rFonts w:ascii="Roman" w:hAnsi="Roman" w:cstheme="majorHAnsi"/>
          <w:b/>
          <w:bCs/>
        </w:rPr>
        <w:t xml:space="preserve"> Attributes:</w:t>
      </w:r>
    </w:p>
    <w:p w14:paraId="51B07347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type: text, email, password, checkbox, radio, submit, etc.</w:t>
      </w:r>
    </w:p>
    <w:p w14:paraId="79434D65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name: the key used when sending data.</w:t>
      </w:r>
    </w:p>
    <w:p w14:paraId="25FD1D65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value: the value that gets sent to server.</w:t>
      </w:r>
    </w:p>
    <w:p w14:paraId="7A5D6F59" w14:textId="77777777" w:rsidR="000F7D24" w:rsidRPr="00050505" w:rsidRDefault="000F7D24" w:rsidP="000F7D2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placeholder: shows light grey hint text inside the box.</w:t>
      </w:r>
    </w:p>
    <w:p w14:paraId="1B84BD46" w14:textId="77777777" w:rsidR="000710D4" w:rsidRPr="00870EB9" w:rsidRDefault="000710D4" w:rsidP="000F7D24">
      <w:pPr>
        <w:rPr>
          <w:rFonts w:ascii="Roman" w:hAnsi="Roman" w:cstheme="majorHAnsi"/>
          <w:b/>
          <w:bCs/>
        </w:rPr>
      </w:pPr>
    </w:p>
    <w:p w14:paraId="154C665A" w14:textId="77777777" w:rsidR="000710D4" w:rsidRPr="00870EB9" w:rsidRDefault="000710D4" w:rsidP="000710D4">
      <w:pPr>
        <w:rPr>
          <w:rFonts w:ascii="Roman" w:hAnsi="Roman" w:cstheme="majorHAnsi"/>
          <w:b/>
          <w:bCs/>
        </w:rPr>
      </w:pPr>
      <w:r w:rsidRPr="00870EB9">
        <w:rPr>
          <w:rFonts w:ascii="Roman" w:hAnsi="Roman" w:cstheme="majorHAnsi"/>
          <w:b/>
          <w:bCs/>
        </w:rPr>
        <w:t>3. &lt;</w:t>
      </w:r>
      <w:proofErr w:type="spellStart"/>
      <w:r w:rsidRPr="00870EB9">
        <w:rPr>
          <w:rFonts w:ascii="Roman" w:hAnsi="Roman" w:cstheme="majorHAnsi"/>
          <w:b/>
          <w:bCs/>
        </w:rPr>
        <w:t>textarea</w:t>
      </w:r>
      <w:proofErr w:type="spellEnd"/>
      <w:r w:rsidRPr="00870EB9">
        <w:rPr>
          <w:rFonts w:ascii="Roman" w:hAnsi="Roman" w:cstheme="majorHAnsi"/>
          <w:b/>
          <w:bCs/>
        </w:rPr>
        <w:t>&gt;</w:t>
      </w:r>
    </w:p>
    <w:p w14:paraId="2EFF4212" w14:textId="77777777" w:rsidR="000710D4" w:rsidRPr="00050505" w:rsidRDefault="000710D4" w:rsidP="000710D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For multiline text input (like comments or messages).</w:t>
      </w:r>
    </w:p>
    <w:p w14:paraId="119668EF" w14:textId="77777777" w:rsidR="000710D4" w:rsidRPr="00870EB9" w:rsidRDefault="000710D4" w:rsidP="000710D4">
      <w:pPr>
        <w:rPr>
          <w:rFonts w:ascii="Roman" w:hAnsi="Roman" w:cstheme="majorHAnsi"/>
          <w:b/>
          <w:bCs/>
        </w:rPr>
      </w:pPr>
      <w:r w:rsidRPr="00870EB9">
        <w:rPr>
          <w:rFonts w:ascii="Segoe UI Emoji" w:hAnsi="Segoe UI Emoji" w:cs="Segoe UI Emoji"/>
          <w:b/>
          <w:bCs/>
        </w:rPr>
        <w:t>🔹</w:t>
      </w:r>
      <w:r w:rsidRPr="00870EB9">
        <w:rPr>
          <w:rFonts w:ascii="Roman" w:hAnsi="Roman" w:cstheme="majorHAnsi"/>
          <w:b/>
          <w:bCs/>
        </w:rPr>
        <w:t xml:space="preserve"> Syntax:</w:t>
      </w:r>
    </w:p>
    <w:p w14:paraId="52445BBC" w14:textId="77777777" w:rsidR="000710D4" w:rsidRPr="00050505" w:rsidRDefault="000710D4" w:rsidP="000710D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</w:t>
      </w:r>
      <w:proofErr w:type="spellStart"/>
      <w:r w:rsidRPr="00050505">
        <w:rPr>
          <w:rFonts w:ascii="Roman" w:hAnsi="Roman" w:cstheme="majorHAnsi"/>
        </w:rPr>
        <w:t>textarea</w:t>
      </w:r>
      <w:proofErr w:type="spellEnd"/>
      <w:r w:rsidRPr="00050505">
        <w:rPr>
          <w:rFonts w:ascii="Roman" w:hAnsi="Roman" w:cstheme="majorHAnsi"/>
        </w:rPr>
        <w:t xml:space="preserve"> name="message" rows="4" </w:t>
      </w:r>
      <w:proofErr w:type="gramStart"/>
      <w:r w:rsidRPr="00050505">
        <w:rPr>
          <w:rFonts w:ascii="Roman" w:hAnsi="Roman" w:cstheme="majorHAnsi"/>
        </w:rPr>
        <w:t>cols</w:t>
      </w:r>
      <w:proofErr w:type="gramEnd"/>
      <w:r w:rsidRPr="00050505">
        <w:rPr>
          <w:rFonts w:ascii="Roman" w:hAnsi="Roman" w:cstheme="majorHAnsi"/>
        </w:rPr>
        <w:t>="30" placeholder="Type your message"&gt;&lt;/</w:t>
      </w:r>
      <w:proofErr w:type="spellStart"/>
      <w:r w:rsidRPr="00050505">
        <w:rPr>
          <w:rFonts w:ascii="Roman" w:hAnsi="Roman" w:cstheme="majorHAnsi"/>
        </w:rPr>
        <w:t>textarea</w:t>
      </w:r>
      <w:proofErr w:type="spellEnd"/>
      <w:r w:rsidRPr="00050505">
        <w:rPr>
          <w:rFonts w:ascii="Roman" w:hAnsi="Roman" w:cstheme="majorHAnsi"/>
        </w:rPr>
        <w:t>&gt;</w:t>
      </w:r>
    </w:p>
    <w:p w14:paraId="0562DE15" w14:textId="77777777" w:rsidR="000710D4" w:rsidRPr="00050505" w:rsidRDefault="000710D4" w:rsidP="000710D4">
      <w:pPr>
        <w:rPr>
          <w:rFonts w:ascii="Roman" w:hAnsi="Roman" w:cstheme="majorHAnsi"/>
        </w:rPr>
      </w:pPr>
    </w:p>
    <w:p w14:paraId="23801D01" w14:textId="77777777" w:rsidR="000710D4" w:rsidRPr="00870EB9" w:rsidRDefault="000710D4" w:rsidP="000710D4">
      <w:pPr>
        <w:rPr>
          <w:rFonts w:ascii="Roman" w:hAnsi="Roman" w:cstheme="majorHAnsi"/>
          <w:b/>
          <w:bCs/>
        </w:rPr>
      </w:pPr>
      <w:r w:rsidRPr="00870EB9">
        <w:rPr>
          <w:rFonts w:ascii="Roman" w:hAnsi="Roman" w:cstheme="majorHAnsi"/>
          <w:b/>
          <w:bCs/>
        </w:rPr>
        <w:t>4. &lt;select&gt; and &lt;option&gt;</w:t>
      </w:r>
    </w:p>
    <w:p w14:paraId="04E583D0" w14:textId="77777777" w:rsidR="000710D4" w:rsidRPr="00050505" w:rsidRDefault="000710D4" w:rsidP="000710D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Dropdown list with multiple choices.</w:t>
      </w:r>
    </w:p>
    <w:p w14:paraId="73FE6ADF" w14:textId="77777777" w:rsidR="000710D4" w:rsidRPr="00050505" w:rsidRDefault="000710D4" w:rsidP="000710D4">
      <w:pPr>
        <w:rPr>
          <w:rFonts w:ascii="Roman" w:hAnsi="Roman" w:cstheme="majorHAnsi"/>
        </w:rPr>
      </w:pPr>
    </w:p>
    <w:p w14:paraId="0256E294" w14:textId="77777777" w:rsidR="000710D4" w:rsidRPr="00870EB9" w:rsidRDefault="000710D4" w:rsidP="000710D4">
      <w:pPr>
        <w:rPr>
          <w:rFonts w:ascii="Roman" w:hAnsi="Roman" w:cstheme="majorHAnsi"/>
          <w:b/>
          <w:bCs/>
        </w:rPr>
      </w:pPr>
      <w:r w:rsidRPr="00870EB9">
        <w:rPr>
          <w:rFonts w:ascii="Segoe UI Emoji" w:hAnsi="Segoe UI Emoji" w:cs="Segoe UI Emoji"/>
          <w:b/>
          <w:bCs/>
        </w:rPr>
        <w:t>🔹</w:t>
      </w:r>
      <w:r w:rsidRPr="00870EB9">
        <w:rPr>
          <w:rFonts w:ascii="Roman" w:hAnsi="Roman" w:cstheme="majorHAnsi"/>
          <w:b/>
          <w:bCs/>
        </w:rPr>
        <w:t xml:space="preserve"> Syntax:</w:t>
      </w:r>
    </w:p>
    <w:p w14:paraId="5A3EFB17" w14:textId="77777777" w:rsidR="000710D4" w:rsidRPr="00050505" w:rsidRDefault="000710D4" w:rsidP="000710D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&lt;select name="country"&gt;</w:t>
      </w:r>
    </w:p>
    <w:p w14:paraId="3D338B75" w14:textId="77777777" w:rsidR="000710D4" w:rsidRPr="00050505" w:rsidRDefault="000710D4" w:rsidP="000710D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&lt;option value="</w:t>
      </w:r>
      <w:proofErr w:type="spellStart"/>
      <w:r w:rsidRPr="00050505">
        <w:rPr>
          <w:rFonts w:ascii="Roman" w:hAnsi="Roman" w:cstheme="majorHAnsi"/>
        </w:rPr>
        <w:t>india</w:t>
      </w:r>
      <w:proofErr w:type="spellEnd"/>
      <w:r w:rsidRPr="00050505">
        <w:rPr>
          <w:rFonts w:ascii="Roman" w:hAnsi="Roman" w:cstheme="majorHAnsi"/>
        </w:rPr>
        <w:t>"&gt;India&lt;/option&gt;</w:t>
      </w:r>
    </w:p>
    <w:p w14:paraId="7D79D9C6" w14:textId="77777777" w:rsidR="000710D4" w:rsidRPr="00050505" w:rsidRDefault="000710D4" w:rsidP="000710D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&lt;option value="</w:t>
      </w:r>
      <w:proofErr w:type="spellStart"/>
      <w:r w:rsidRPr="00050505">
        <w:rPr>
          <w:rFonts w:ascii="Roman" w:hAnsi="Roman" w:cstheme="majorHAnsi"/>
        </w:rPr>
        <w:t>usa</w:t>
      </w:r>
      <w:proofErr w:type="spellEnd"/>
      <w:r w:rsidRPr="00050505">
        <w:rPr>
          <w:rFonts w:ascii="Roman" w:hAnsi="Roman" w:cstheme="majorHAnsi"/>
        </w:rPr>
        <w:t>"&gt;USA&lt;/option&gt;</w:t>
      </w:r>
    </w:p>
    <w:p w14:paraId="46A46BB4" w14:textId="77777777" w:rsidR="000710D4" w:rsidRPr="00050505" w:rsidRDefault="000710D4" w:rsidP="000710D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&lt;option value="</w:t>
      </w:r>
      <w:proofErr w:type="spellStart"/>
      <w:r w:rsidRPr="00050505">
        <w:rPr>
          <w:rFonts w:ascii="Roman" w:hAnsi="Roman" w:cstheme="majorHAnsi"/>
        </w:rPr>
        <w:t>uk</w:t>
      </w:r>
      <w:proofErr w:type="spellEnd"/>
      <w:r w:rsidRPr="00050505">
        <w:rPr>
          <w:rFonts w:ascii="Roman" w:hAnsi="Roman" w:cstheme="majorHAnsi"/>
        </w:rPr>
        <w:t>"&gt;UK&lt;/option&gt;</w:t>
      </w:r>
    </w:p>
    <w:p w14:paraId="2CC4AC16" w14:textId="77777777" w:rsidR="000710D4" w:rsidRPr="00050505" w:rsidRDefault="000710D4" w:rsidP="000710D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&lt;/select&gt;</w:t>
      </w:r>
    </w:p>
    <w:p w14:paraId="61EECF2D" w14:textId="77777777" w:rsidR="00FD3EFD" w:rsidRPr="00050505" w:rsidRDefault="00FD3EFD" w:rsidP="000710D4">
      <w:pPr>
        <w:rPr>
          <w:rFonts w:ascii="Roman" w:hAnsi="Roman" w:cstheme="majorHAnsi"/>
        </w:rPr>
      </w:pPr>
    </w:p>
    <w:p w14:paraId="100A9DB7" w14:textId="77777777" w:rsidR="000710D4" w:rsidRPr="00870EB9" w:rsidRDefault="000710D4" w:rsidP="000710D4">
      <w:pPr>
        <w:rPr>
          <w:rFonts w:ascii="Roman" w:hAnsi="Roman" w:cstheme="majorHAnsi"/>
          <w:b/>
          <w:bCs/>
        </w:rPr>
      </w:pPr>
      <w:r w:rsidRPr="00870EB9">
        <w:rPr>
          <w:rFonts w:ascii="Roman" w:hAnsi="Roman" w:cstheme="majorHAnsi"/>
          <w:b/>
          <w:bCs/>
        </w:rPr>
        <w:lastRenderedPageBreak/>
        <w:t>5. &lt;button&gt;</w:t>
      </w:r>
    </w:p>
    <w:p w14:paraId="0251212B" w14:textId="77777777" w:rsidR="000710D4" w:rsidRPr="00050505" w:rsidRDefault="000710D4" w:rsidP="000710D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Clickable button for submitting or other actions.</w:t>
      </w:r>
    </w:p>
    <w:p w14:paraId="1DFA919D" w14:textId="77777777" w:rsidR="000710D4" w:rsidRPr="00870EB9" w:rsidRDefault="000710D4" w:rsidP="000710D4">
      <w:pPr>
        <w:rPr>
          <w:rFonts w:ascii="Roman" w:hAnsi="Roman" w:cstheme="majorHAnsi"/>
          <w:b/>
          <w:bCs/>
        </w:rPr>
      </w:pPr>
      <w:r w:rsidRPr="00870EB9">
        <w:rPr>
          <w:rFonts w:ascii="Segoe UI Emoji" w:hAnsi="Segoe UI Emoji" w:cs="Segoe UI Emoji"/>
          <w:b/>
          <w:bCs/>
        </w:rPr>
        <w:t>🔹</w:t>
      </w:r>
      <w:r w:rsidRPr="00870EB9">
        <w:rPr>
          <w:rFonts w:ascii="Roman" w:hAnsi="Roman" w:cstheme="majorHAnsi"/>
          <w:b/>
          <w:bCs/>
        </w:rPr>
        <w:t xml:space="preserve"> Syntax:</w:t>
      </w:r>
    </w:p>
    <w:p w14:paraId="30B0F24D" w14:textId="77777777" w:rsidR="000710D4" w:rsidRPr="00050505" w:rsidRDefault="000710D4" w:rsidP="000710D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&lt;button type="submit"&gt;Submit&lt;/button&gt;</w:t>
      </w:r>
    </w:p>
    <w:p w14:paraId="0F4C4BA4" w14:textId="77777777" w:rsidR="000710D4" w:rsidRPr="00050505" w:rsidRDefault="000710D4" w:rsidP="000710D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&lt;button type="reset"&gt;Reset&lt;/button&gt;</w:t>
      </w:r>
    </w:p>
    <w:p w14:paraId="561C45FA" w14:textId="77777777" w:rsidR="00FB7BA8" w:rsidRPr="00870EB9" w:rsidRDefault="00FB7BA8" w:rsidP="000710D4">
      <w:pPr>
        <w:rPr>
          <w:rFonts w:ascii="Roman" w:hAnsi="Roman" w:cstheme="majorHAnsi"/>
          <w:b/>
          <w:bCs/>
        </w:rPr>
      </w:pPr>
    </w:p>
    <w:p w14:paraId="0B781D93" w14:textId="77777777" w:rsidR="00FB7BA8" w:rsidRPr="00870EB9" w:rsidRDefault="00FB7BA8" w:rsidP="00FB7BA8">
      <w:pPr>
        <w:rPr>
          <w:rFonts w:ascii="Roman" w:hAnsi="Roman" w:cstheme="majorHAnsi"/>
          <w:b/>
          <w:bCs/>
        </w:rPr>
      </w:pPr>
      <w:r w:rsidRPr="00870EB9">
        <w:rPr>
          <w:rFonts w:ascii="Segoe UI Emoji" w:hAnsi="Segoe UI Emoji" w:cs="Segoe UI Emoji"/>
          <w:b/>
          <w:bCs/>
        </w:rPr>
        <w:t>✅</w:t>
      </w:r>
      <w:r w:rsidRPr="00870EB9">
        <w:rPr>
          <w:rFonts w:ascii="Roman" w:hAnsi="Roman" w:cstheme="majorHAnsi"/>
          <w:b/>
          <w:bCs/>
        </w:rPr>
        <w:t xml:space="preserve"> Full Example Form:</w:t>
      </w:r>
    </w:p>
    <w:p w14:paraId="1A133EA3" w14:textId="77777777" w:rsidR="00FB7BA8" w:rsidRPr="00050505" w:rsidRDefault="00FB7BA8" w:rsidP="00FB7BA8">
      <w:pPr>
        <w:rPr>
          <w:rFonts w:ascii="Roman" w:hAnsi="Roman" w:cstheme="majorHAnsi"/>
        </w:rPr>
      </w:pPr>
    </w:p>
    <w:p w14:paraId="6F56A976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&lt;form action="/submit" method="post"&gt;</w:t>
      </w:r>
    </w:p>
    <w:p w14:paraId="6AB0012F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&lt;label&gt;Username:&lt;/label&gt;</w:t>
      </w:r>
    </w:p>
    <w:p w14:paraId="5F063C6E" w14:textId="15B56CE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&lt;input type="text" name="username" placeholder="Enter username"&gt;&lt;</w:t>
      </w:r>
      <w:proofErr w:type="spellStart"/>
      <w:r w:rsidRPr="00050505">
        <w:rPr>
          <w:rFonts w:ascii="Roman" w:hAnsi="Roman" w:cstheme="majorHAnsi"/>
        </w:rPr>
        <w:t>br</w:t>
      </w:r>
      <w:proofErr w:type="spellEnd"/>
      <w:r w:rsidRPr="00050505">
        <w:rPr>
          <w:rFonts w:ascii="Roman" w:hAnsi="Roman" w:cstheme="majorHAnsi"/>
        </w:rPr>
        <w:t>&gt;&lt;</w:t>
      </w:r>
      <w:proofErr w:type="spellStart"/>
      <w:r w:rsidRPr="00050505">
        <w:rPr>
          <w:rFonts w:ascii="Roman" w:hAnsi="Roman" w:cstheme="majorHAnsi"/>
        </w:rPr>
        <w:t>br</w:t>
      </w:r>
      <w:proofErr w:type="spellEnd"/>
      <w:r w:rsidRPr="00050505">
        <w:rPr>
          <w:rFonts w:ascii="Roman" w:hAnsi="Roman" w:cstheme="majorHAnsi"/>
        </w:rPr>
        <w:t>&gt;</w:t>
      </w:r>
    </w:p>
    <w:p w14:paraId="0D4926E6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&lt;label&gt;Email:&lt;/label&gt;</w:t>
      </w:r>
    </w:p>
    <w:p w14:paraId="45DB9065" w14:textId="6C1F8EAA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&lt;input type="email" name="email" placeholder="Enter email"&gt;&lt;</w:t>
      </w:r>
      <w:proofErr w:type="spellStart"/>
      <w:r w:rsidRPr="00050505">
        <w:rPr>
          <w:rFonts w:ascii="Roman" w:hAnsi="Roman" w:cstheme="majorHAnsi"/>
        </w:rPr>
        <w:t>br</w:t>
      </w:r>
      <w:proofErr w:type="spellEnd"/>
      <w:r w:rsidRPr="00050505">
        <w:rPr>
          <w:rFonts w:ascii="Roman" w:hAnsi="Roman" w:cstheme="majorHAnsi"/>
        </w:rPr>
        <w:t>&gt;&lt;</w:t>
      </w:r>
      <w:proofErr w:type="spellStart"/>
      <w:r w:rsidRPr="00050505">
        <w:rPr>
          <w:rFonts w:ascii="Roman" w:hAnsi="Roman" w:cstheme="majorHAnsi"/>
        </w:rPr>
        <w:t>br</w:t>
      </w:r>
      <w:proofErr w:type="spellEnd"/>
      <w:r w:rsidRPr="00050505">
        <w:rPr>
          <w:rFonts w:ascii="Roman" w:hAnsi="Roman" w:cstheme="majorHAnsi"/>
        </w:rPr>
        <w:t>&gt;</w:t>
      </w:r>
    </w:p>
    <w:p w14:paraId="133F5A65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&lt;label&gt;Message:&lt;/label&gt;&lt;</w:t>
      </w:r>
      <w:proofErr w:type="spellStart"/>
      <w:r w:rsidRPr="00050505">
        <w:rPr>
          <w:rFonts w:ascii="Roman" w:hAnsi="Roman" w:cstheme="majorHAnsi"/>
        </w:rPr>
        <w:t>br</w:t>
      </w:r>
      <w:proofErr w:type="spellEnd"/>
      <w:r w:rsidRPr="00050505">
        <w:rPr>
          <w:rFonts w:ascii="Roman" w:hAnsi="Roman" w:cstheme="majorHAnsi"/>
        </w:rPr>
        <w:t>&gt;</w:t>
      </w:r>
    </w:p>
    <w:p w14:paraId="2062916E" w14:textId="11B10B2B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</w:t>
      </w:r>
      <w:proofErr w:type="spellStart"/>
      <w:r w:rsidRPr="00050505">
        <w:rPr>
          <w:rFonts w:ascii="Roman" w:hAnsi="Roman" w:cstheme="majorHAnsi"/>
        </w:rPr>
        <w:t>textarea</w:t>
      </w:r>
      <w:proofErr w:type="spellEnd"/>
      <w:r w:rsidRPr="00050505">
        <w:rPr>
          <w:rFonts w:ascii="Roman" w:hAnsi="Roman" w:cstheme="majorHAnsi"/>
        </w:rPr>
        <w:t xml:space="preserve"> name="message" rows="4" cols="30"&gt;&lt;/</w:t>
      </w:r>
      <w:proofErr w:type="spellStart"/>
      <w:r w:rsidRPr="00050505">
        <w:rPr>
          <w:rFonts w:ascii="Roman" w:hAnsi="Roman" w:cstheme="majorHAnsi"/>
        </w:rPr>
        <w:t>textarea</w:t>
      </w:r>
      <w:proofErr w:type="spellEnd"/>
      <w:r w:rsidRPr="00050505">
        <w:rPr>
          <w:rFonts w:ascii="Roman" w:hAnsi="Roman" w:cstheme="majorHAnsi"/>
        </w:rPr>
        <w:t>&gt;&lt;</w:t>
      </w:r>
      <w:proofErr w:type="spellStart"/>
      <w:r w:rsidRPr="00050505">
        <w:rPr>
          <w:rFonts w:ascii="Roman" w:hAnsi="Roman" w:cstheme="majorHAnsi"/>
        </w:rPr>
        <w:t>br</w:t>
      </w:r>
      <w:proofErr w:type="spellEnd"/>
      <w:r w:rsidRPr="00050505">
        <w:rPr>
          <w:rFonts w:ascii="Roman" w:hAnsi="Roman" w:cstheme="majorHAnsi"/>
        </w:rPr>
        <w:t>&gt;&lt;</w:t>
      </w:r>
      <w:proofErr w:type="spellStart"/>
      <w:r w:rsidRPr="00050505">
        <w:rPr>
          <w:rFonts w:ascii="Roman" w:hAnsi="Roman" w:cstheme="majorHAnsi"/>
        </w:rPr>
        <w:t>br</w:t>
      </w:r>
      <w:proofErr w:type="spellEnd"/>
      <w:r w:rsidRPr="00050505">
        <w:rPr>
          <w:rFonts w:ascii="Roman" w:hAnsi="Roman" w:cstheme="majorHAnsi"/>
        </w:rPr>
        <w:t>&gt;</w:t>
      </w:r>
    </w:p>
    <w:p w14:paraId="0071EFC6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&lt;label&gt;Gender:&lt;/label&gt;</w:t>
      </w:r>
    </w:p>
    <w:p w14:paraId="2E08307F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&lt;input type="radio" name="gender" value="male"&gt; Male</w:t>
      </w:r>
    </w:p>
    <w:p w14:paraId="0B3944C1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&lt;input type="radio" name="gender" value="female"&gt; Female&lt;</w:t>
      </w:r>
      <w:proofErr w:type="spellStart"/>
      <w:r w:rsidRPr="00050505">
        <w:rPr>
          <w:rFonts w:ascii="Roman" w:hAnsi="Roman" w:cstheme="majorHAnsi"/>
        </w:rPr>
        <w:t>br</w:t>
      </w:r>
      <w:proofErr w:type="spellEnd"/>
      <w:r w:rsidRPr="00050505">
        <w:rPr>
          <w:rFonts w:ascii="Roman" w:hAnsi="Roman" w:cstheme="majorHAnsi"/>
        </w:rPr>
        <w:t>&gt;&lt;</w:t>
      </w:r>
      <w:proofErr w:type="spellStart"/>
      <w:r w:rsidRPr="00050505">
        <w:rPr>
          <w:rFonts w:ascii="Roman" w:hAnsi="Roman" w:cstheme="majorHAnsi"/>
        </w:rPr>
        <w:t>br</w:t>
      </w:r>
      <w:proofErr w:type="spellEnd"/>
      <w:r w:rsidRPr="00050505">
        <w:rPr>
          <w:rFonts w:ascii="Roman" w:hAnsi="Roman" w:cstheme="majorHAnsi"/>
        </w:rPr>
        <w:t>&gt;</w:t>
      </w:r>
    </w:p>
    <w:p w14:paraId="2F0F67D2" w14:textId="77777777" w:rsidR="00FB7BA8" w:rsidRPr="00050505" w:rsidRDefault="00FB7BA8" w:rsidP="00FB7BA8">
      <w:pPr>
        <w:rPr>
          <w:rFonts w:ascii="Roman" w:hAnsi="Roman" w:cstheme="majorHAnsi"/>
        </w:rPr>
      </w:pPr>
    </w:p>
    <w:p w14:paraId="7D0EB69B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&lt;label&gt;Country:&lt;/label&gt;</w:t>
      </w:r>
    </w:p>
    <w:p w14:paraId="388057EA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&lt;select name="country"&gt;</w:t>
      </w:r>
    </w:p>
    <w:p w14:paraId="2EB96C5F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&lt;option value="</w:t>
      </w:r>
      <w:proofErr w:type="spellStart"/>
      <w:r w:rsidRPr="00050505">
        <w:rPr>
          <w:rFonts w:ascii="Roman" w:hAnsi="Roman" w:cstheme="majorHAnsi"/>
        </w:rPr>
        <w:t>india</w:t>
      </w:r>
      <w:proofErr w:type="spellEnd"/>
      <w:r w:rsidRPr="00050505">
        <w:rPr>
          <w:rFonts w:ascii="Roman" w:hAnsi="Roman" w:cstheme="majorHAnsi"/>
        </w:rPr>
        <w:t>"&gt;India&lt;/option&gt;</w:t>
      </w:r>
    </w:p>
    <w:p w14:paraId="1A7F537A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&lt;option value="</w:t>
      </w:r>
      <w:proofErr w:type="spellStart"/>
      <w:r w:rsidRPr="00050505">
        <w:rPr>
          <w:rFonts w:ascii="Roman" w:hAnsi="Roman" w:cstheme="majorHAnsi"/>
        </w:rPr>
        <w:t>usa</w:t>
      </w:r>
      <w:proofErr w:type="spellEnd"/>
      <w:r w:rsidRPr="00050505">
        <w:rPr>
          <w:rFonts w:ascii="Roman" w:hAnsi="Roman" w:cstheme="majorHAnsi"/>
        </w:rPr>
        <w:t>"&gt;USA&lt;/option&gt;</w:t>
      </w:r>
    </w:p>
    <w:p w14:paraId="21B2366E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&lt;/select&gt;&lt;</w:t>
      </w:r>
      <w:proofErr w:type="spellStart"/>
      <w:r w:rsidRPr="00050505">
        <w:rPr>
          <w:rFonts w:ascii="Roman" w:hAnsi="Roman" w:cstheme="majorHAnsi"/>
        </w:rPr>
        <w:t>br</w:t>
      </w:r>
      <w:proofErr w:type="spellEnd"/>
      <w:r w:rsidRPr="00050505">
        <w:rPr>
          <w:rFonts w:ascii="Roman" w:hAnsi="Roman" w:cstheme="majorHAnsi"/>
        </w:rPr>
        <w:t>&gt;&lt;</w:t>
      </w:r>
      <w:proofErr w:type="spellStart"/>
      <w:r w:rsidRPr="00050505">
        <w:rPr>
          <w:rFonts w:ascii="Roman" w:hAnsi="Roman" w:cstheme="majorHAnsi"/>
        </w:rPr>
        <w:t>br</w:t>
      </w:r>
      <w:proofErr w:type="spellEnd"/>
      <w:r w:rsidRPr="00050505">
        <w:rPr>
          <w:rFonts w:ascii="Roman" w:hAnsi="Roman" w:cstheme="majorHAnsi"/>
        </w:rPr>
        <w:t>&gt;</w:t>
      </w:r>
    </w:p>
    <w:p w14:paraId="1CA6DA67" w14:textId="50062A64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&lt;button type="submit"&gt;Send&lt;/button&gt;</w:t>
      </w:r>
    </w:p>
    <w:p w14:paraId="48155EB6" w14:textId="77777777" w:rsidR="00FB7BA8" w:rsidRPr="00050505" w:rsidRDefault="00FB7BA8" w:rsidP="00FB7BA8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&lt;/form&gt;</w:t>
      </w:r>
    </w:p>
    <w:p w14:paraId="1E4E0E1F" w14:textId="77777777" w:rsidR="00265A2F" w:rsidRPr="00050505" w:rsidRDefault="00265A2F" w:rsidP="00FB7BA8">
      <w:pPr>
        <w:rPr>
          <w:rFonts w:ascii="Roman" w:hAnsi="Roman" w:cstheme="majorHAnsi"/>
        </w:rPr>
      </w:pPr>
    </w:p>
    <w:p w14:paraId="5B0DC707" w14:textId="7C10C8CB" w:rsidR="00265A2F" w:rsidRPr="00EC12E8" w:rsidRDefault="00265A2F" w:rsidP="00265A2F">
      <w:pPr>
        <w:rPr>
          <w:rFonts w:ascii="Roman" w:hAnsi="Roman" w:cstheme="majorHAnsi"/>
          <w:b/>
          <w:bCs/>
          <w:sz w:val="24"/>
          <w:szCs w:val="24"/>
        </w:rPr>
      </w:pPr>
      <w:r w:rsidRPr="00EC12E8">
        <w:rPr>
          <w:rFonts w:ascii="Roman" w:hAnsi="Roman" w:cstheme="majorHAnsi"/>
          <w:b/>
          <w:bCs/>
          <w:sz w:val="24"/>
          <w:szCs w:val="24"/>
        </w:rPr>
        <w:t xml:space="preserve"> What is Semantic HTML?</w:t>
      </w:r>
    </w:p>
    <w:p w14:paraId="52808779" w14:textId="77777777" w:rsidR="00265A2F" w:rsidRPr="00050505" w:rsidRDefault="00265A2F" w:rsidP="00265A2F">
      <w:pPr>
        <w:rPr>
          <w:rFonts w:ascii="Roman" w:hAnsi="Roman" w:cstheme="majorHAnsi"/>
        </w:rPr>
      </w:pPr>
    </w:p>
    <w:p w14:paraId="3A994AEF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Semantic HTML uses meaningful tags that clearly describe their purpose in the page.</w:t>
      </w:r>
    </w:p>
    <w:p w14:paraId="25DC822D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It helps search engines, screen readers, and developers understand the structure of a webpage.</w:t>
      </w:r>
    </w:p>
    <w:p w14:paraId="490569BB" w14:textId="6FB611F5" w:rsidR="002F36A7" w:rsidRDefault="00265A2F" w:rsidP="00265A2F">
      <w:pPr>
        <w:rPr>
          <w:rFonts w:ascii="Roman" w:hAnsi="Roman" w:cstheme="majorHAnsi"/>
          <w:b/>
          <w:bCs/>
          <w:sz w:val="24"/>
          <w:szCs w:val="24"/>
        </w:rPr>
      </w:pPr>
      <w:r w:rsidRPr="00EC12E8">
        <w:rPr>
          <w:rFonts w:ascii="Roman" w:hAnsi="Roman" w:cstheme="majorHAnsi"/>
          <w:b/>
          <w:bCs/>
          <w:sz w:val="24"/>
          <w:szCs w:val="24"/>
        </w:rPr>
        <w:t>Common Semantic Tags:</w:t>
      </w:r>
    </w:p>
    <w:p w14:paraId="5A2C97A8" w14:textId="77777777" w:rsidR="00265A2F" w:rsidRPr="00EC12E8" w:rsidRDefault="00265A2F" w:rsidP="00265A2F">
      <w:pPr>
        <w:rPr>
          <w:rFonts w:ascii="Roman" w:hAnsi="Roman" w:cstheme="majorHAnsi"/>
          <w:b/>
          <w:bCs/>
        </w:rPr>
      </w:pPr>
      <w:r w:rsidRPr="00EC12E8">
        <w:rPr>
          <w:rFonts w:ascii="Roman" w:hAnsi="Roman" w:cstheme="majorHAnsi"/>
          <w:b/>
          <w:bCs/>
        </w:rPr>
        <w:t>1. &lt;header&gt;</w:t>
      </w:r>
    </w:p>
    <w:p w14:paraId="7BC2EE88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Defines the top section of a webpage or a section. </w:t>
      </w:r>
      <w:proofErr w:type="gramStart"/>
      <w:r w:rsidRPr="00050505">
        <w:rPr>
          <w:rFonts w:ascii="Roman" w:hAnsi="Roman" w:cstheme="majorHAnsi"/>
        </w:rPr>
        <w:t>Usually</w:t>
      </w:r>
      <w:proofErr w:type="gramEnd"/>
      <w:r w:rsidRPr="00050505">
        <w:rPr>
          <w:rFonts w:ascii="Roman" w:hAnsi="Roman" w:cstheme="majorHAnsi"/>
        </w:rPr>
        <w:t xml:space="preserve"> includes logos, titles, or navigation links.</w:t>
      </w:r>
    </w:p>
    <w:p w14:paraId="0045C3D5" w14:textId="77777777" w:rsidR="00265A2F" w:rsidRPr="00EC12E8" w:rsidRDefault="00265A2F" w:rsidP="00265A2F">
      <w:pPr>
        <w:rPr>
          <w:rFonts w:ascii="Roman" w:hAnsi="Roman" w:cstheme="majorHAnsi"/>
          <w:b/>
          <w:bCs/>
        </w:rPr>
      </w:pPr>
      <w:r w:rsidRPr="00EC12E8">
        <w:rPr>
          <w:rFonts w:ascii="Segoe UI Emoji" w:hAnsi="Segoe UI Emoji" w:cs="Segoe UI Emoji"/>
          <w:b/>
          <w:bCs/>
        </w:rPr>
        <w:t>🔹</w:t>
      </w:r>
      <w:r w:rsidRPr="00EC12E8">
        <w:rPr>
          <w:rFonts w:ascii="Roman" w:hAnsi="Roman" w:cstheme="majorHAnsi"/>
          <w:b/>
          <w:bCs/>
        </w:rPr>
        <w:t xml:space="preserve"> Example:</w:t>
      </w:r>
    </w:p>
    <w:p w14:paraId="0F766F90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&lt;header&gt;</w:t>
      </w:r>
    </w:p>
    <w:p w14:paraId="4DA2AF18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&lt;h1&gt;My Website&lt;/h1&gt;</w:t>
      </w:r>
    </w:p>
    <w:p w14:paraId="7524145F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&lt;p&gt;Welcome to my world&lt;/p&gt;</w:t>
      </w:r>
    </w:p>
    <w:p w14:paraId="4AD7A355" w14:textId="7BF9E11C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&lt;/header&gt;</w:t>
      </w:r>
    </w:p>
    <w:p w14:paraId="06CD8114" w14:textId="77777777" w:rsidR="00265A2F" w:rsidRPr="00EC12E8" w:rsidRDefault="00265A2F" w:rsidP="00265A2F">
      <w:pPr>
        <w:rPr>
          <w:rFonts w:ascii="Roman" w:hAnsi="Roman" w:cstheme="majorHAnsi"/>
          <w:b/>
          <w:bCs/>
        </w:rPr>
      </w:pPr>
      <w:r w:rsidRPr="00EC12E8">
        <w:rPr>
          <w:rFonts w:ascii="Roman" w:hAnsi="Roman" w:cstheme="majorHAnsi"/>
          <w:b/>
          <w:bCs/>
        </w:rPr>
        <w:t>2. &lt;nav&gt;</w:t>
      </w:r>
    </w:p>
    <w:p w14:paraId="14DD7DD6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Defines the navigation bar. It holds links to other pages or sections.</w:t>
      </w:r>
    </w:p>
    <w:p w14:paraId="10313C9B" w14:textId="27DA10C3" w:rsidR="00265A2F" w:rsidRPr="00EC12E8" w:rsidRDefault="00265A2F" w:rsidP="00265A2F">
      <w:pPr>
        <w:rPr>
          <w:rFonts w:ascii="Roman" w:hAnsi="Roman" w:cstheme="majorHAnsi"/>
          <w:b/>
          <w:bCs/>
        </w:rPr>
      </w:pPr>
      <w:r w:rsidRPr="00EC12E8">
        <w:rPr>
          <w:rFonts w:ascii="Segoe UI Emoji" w:hAnsi="Segoe UI Emoji" w:cs="Segoe UI Emoji"/>
          <w:b/>
          <w:bCs/>
        </w:rPr>
        <w:t>🔹</w:t>
      </w:r>
      <w:r w:rsidRPr="00EC12E8">
        <w:rPr>
          <w:rFonts w:ascii="Roman" w:hAnsi="Roman" w:cstheme="majorHAnsi"/>
          <w:b/>
          <w:bCs/>
        </w:rPr>
        <w:t xml:space="preserve"> Example:</w:t>
      </w:r>
    </w:p>
    <w:p w14:paraId="4BEED32F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&lt;nav&gt;</w:t>
      </w:r>
    </w:p>
    <w:p w14:paraId="242899DA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>="/"&gt;Home&lt;/a&gt;</w:t>
      </w:r>
    </w:p>
    <w:p w14:paraId="44A309A0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>="/about"&gt;About&lt;/a&gt;</w:t>
      </w:r>
    </w:p>
    <w:p w14:paraId="3DB51944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>="/contact"&gt;Contact&lt;/a&gt;</w:t>
      </w:r>
    </w:p>
    <w:p w14:paraId="67970CE2" w14:textId="77777777" w:rsidR="00265A2F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&lt;/nav&gt;</w:t>
      </w:r>
    </w:p>
    <w:p w14:paraId="6C05941F" w14:textId="77777777" w:rsidR="00265A2F" w:rsidRPr="00EC12E8" w:rsidRDefault="00265A2F" w:rsidP="00265A2F">
      <w:pPr>
        <w:rPr>
          <w:rFonts w:ascii="Roman" w:hAnsi="Roman" w:cstheme="majorHAnsi"/>
          <w:b/>
          <w:bCs/>
        </w:rPr>
      </w:pPr>
      <w:r w:rsidRPr="00EC12E8">
        <w:rPr>
          <w:rFonts w:ascii="Roman" w:hAnsi="Roman" w:cstheme="majorHAnsi"/>
          <w:b/>
          <w:bCs/>
        </w:rPr>
        <w:t>3. &lt;section&gt;</w:t>
      </w:r>
    </w:p>
    <w:p w14:paraId="2D10633F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Defines a thematic section of content. Like a chapter or group of related content.</w:t>
      </w:r>
    </w:p>
    <w:p w14:paraId="127FC8CE" w14:textId="77777777" w:rsidR="00EC12E8" w:rsidRDefault="00EC12E8" w:rsidP="00265A2F">
      <w:pPr>
        <w:rPr>
          <w:rFonts w:ascii="Segoe UI Emoji" w:hAnsi="Segoe UI Emoji" w:cs="Segoe UI Emoji"/>
        </w:rPr>
      </w:pPr>
    </w:p>
    <w:p w14:paraId="68BC36A2" w14:textId="36771C27" w:rsidR="00265A2F" w:rsidRPr="00EC12E8" w:rsidRDefault="00265A2F" w:rsidP="00265A2F">
      <w:pPr>
        <w:rPr>
          <w:rFonts w:ascii="Roman" w:hAnsi="Roman" w:cstheme="majorHAnsi"/>
          <w:b/>
          <w:bCs/>
        </w:rPr>
      </w:pPr>
      <w:r w:rsidRPr="00EC12E8">
        <w:rPr>
          <w:rFonts w:ascii="Segoe UI Emoji" w:hAnsi="Segoe UI Emoji" w:cs="Segoe UI Emoji"/>
          <w:b/>
          <w:bCs/>
        </w:rPr>
        <w:lastRenderedPageBreak/>
        <w:t>🔹</w:t>
      </w:r>
      <w:r w:rsidRPr="00EC12E8">
        <w:rPr>
          <w:rFonts w:ascii="Roman" w:hAnsi="Roman" w:cstheme="majorHAnsi"/>
          <w:b/>
          <w:bCs/>
        </w:rPr>
        <w:t xml:space="preserve"> Example:</w:t>
      </w:r>
    </w:p>
    <w:p w14:paraId="1788E163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&lt;section&gt;</w:t>
      </w:r>
    </w:p>
    <w:p w14:paraId="793B4217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&lt;h2&gt;Our Services&lt;/h2&gt;</w:t>
      </w:r>
    </w:p>
    <w:p w14:paraId="71637639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&lt;p&gt;We offer web development, design, and </w:t>
      </w:r>
      <w:proofErr w:type="gramStart"/>
      <w:r w:rsidRPr="00050505">
        <w:rPr>
          <w:rFonts w:ascii="Roman" w:hAnsi="Roman" w:cstheme="majorHAnsi"/>
        </w:rPr>
        <w:t>more.&lt;</w:t>
      </w:r>
      <w:proofErr w:type="gramEnd"/>
      <w:r w:rsidRPr="00050505">
        <w:rPr>
          <w:rFonts w:ascii="Roman" w:hAnsi="Roman" w:cstheme="majorHAnsi"/>
        </w:rPr>
        <w:t>/p&gt;</w:t>
      </w:r>
    </w:p>
    <w:p w14:paraId="0FBB4AF1" w14:textId="77777777" w:rsidR="00265A2F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&lt;/section&gt;</w:t>
      </w:r>
    </w:p>
    <w:p w14:paraId="08C84764" w14:textId="77777777" w:rsidR="00EC12E8" w:rsidRPr="00050505" w:rsidRDefault="00EC12E8" w:rsidP="00265A2F">
      <w:pPr>
        <w:rPr>
          <w:rFonts w:ascii="Roman" w:hAnsi="Roman" w:cstheme="majorHAnsi"/>
        </w:rPr>
      </w:pPr>
    </w:p>
    <w:p w14:paraId="1F36B820" w14:textId="77777777" w:rsidR="00265A2F" w:rsidRPr="00EC12E8" w:rsidRDefault="00265A2F" w:rsidP="00265A2F">
      <w:pPr>
        <w:rPr>
          <w:rFonts w:ascii="Roman" w:hAnsi="Roman" w:cstheme="majorHAnsi"/>
          <w:b/>
          <w:bCs/>
        </w:rPr>
      </w:pPr>
      <w:r w:rsidRPr="00EC12E8">
        <w:rPr>
          <w:rFonts w:ascii="Roman" w:hAnsi="Roman" w:cstheme="majorHAnsi"/>
          <w:b/>
          <w:bCs/>
        </w:rPr>
        <w:t>4. &lt;article&gt;</w:t>
      </w:r>
    </w:p>
    <w:p w14:paraId="11425C6C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Used for independent content like blog posts, news articles, or user comments.</w:t>
      </w:r>
    </w:p>
    <w:p w14:paraId="39E068F0" w14:textId="77777777" w:rsidR="00265A2F" w:rsidRPr="002F36A7" w:rsidRDefault="00265A2F" w:rsidP="00265A2F">
      <w:pPr>
        <w:rPr>
          <w:rFonts w:ascii="Roman" w:hAnsi="Roman" w:cstheme="majorHAnsi"/>
          <w:b/>
          <w:bCs/>
        </w:rPr>
      </w:pPr>
      <w:r w:rsidRPr="002F36A7">
        <w:rPr>
          <w:rFonts w:ascii="Segoe UI Emoji" w:hAnsi="Segoe UI Emoji" w:cs="Segoe UI Emoji"/>
          <w:b/>
          <w:bCs/>
        </w:rPr>
        <w:t>🔹</w:t>
      </w:r>
      <w:r w:rsidRPr="002F36A7">
        <w:rPr>
          <w:rFonts w:ascii="Roman" w:hAnsi="Roman" w:cstheme="majorHAnsi"/>
          <w:b/>
          <w:bCs/>
        </w:rPr>
        <w:t xml:space="preserve"> Example:</w:t>
      </w:r>
    </w:p>
    <w:p w14:paraId="71268086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&lt;article&gt;</w:t>
      </w:r>
    </w:p>
    <w:p w14:paraId="6D1D7D80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&lt;h2&gt;How to Learn HTML&lt;/h2&gt;</w:t>
      </w:r>
    </w:p>
    <w:p w14:paraId="1F649C33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&lt;p&gt;Start with basic tags and build </w:t>
      </w:r>
      <w:proofErr w:type="gramStart"/>
      <w:r w:rsidRPr="00050505">
        <w:rPr>
          <w:rFonts w:ascii="Roman" w:hAnsi="Roman" w:cstheme="majorHAnsi"/>
        </w:rPr>
        <w:t>projects.&lt;</w:t>
      </w:r>
      <w:proofErr w:type="gramEnd"/>
      <w:r w:rsidRPr="00050505">
        <w:rPr>
          <w:rFonts w:ascii="Roman" w:hAnsi="Roman" w:cstheme="majorHAnsi"/>
        </w:rPr>
        <w:t>/p&gt;</w:t>
      </w:r>
    </w:p>
    <w:p w14:paraId="71C91E60" w14:textId="77777777" w:rsidR="00265A2F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&lt;/article&gt;</w:t>
      </w:r>
    </w:p>
    <w:p w14:paraId="4A7D46E8" w14:textId="77777777" w:rsidR="00EC12E8" w:rsidRPr="00050505" w:rsidRDefault="00EC12E8" w:rsidP="00265A2F">
      <w:pPr>
        <w:rPr>
          <w:rFonts w:ascii="Roman" w:hAnsi="Roman" w:cstheme="majorHAnsi"/>
        </w:rPr>
      </w:pPr>
    </w:p>
    <w:p w14:paraId="4B9F3E83" w14:textId="77777777" w:rsidR="00265A2F" w:rsidRPr="00EC12E8" w:rsidRDefault="00265A2F" w:rsidP="00265A2F">
      <w:pPr>
        <w:rPr>
          <w:rFonts w:ascii="Roman" w:hAnsi="Roman" w:cstheme="majorHAnsi"/>
          <w:b/>
          <w:bCs/>
        </w:rPr>
      </w:pPr>
      <w:r w:rsidRPr="00EC12E8">
        <w:rPr>
          <w:rFonts w:ascii="Roman" w:hAnsi="Roman" w:cstheme="majorHAnsi"/>
          <w:b/>
          <w:bCs/>
        </w:rPr>
        <w:t>5. &lt;aside&gt;</w:t>
      </w:r>
    </w:p>
    <w:p w14:paraId="372E0853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Defines side content like ads, tips, or extra info. Often used in sidebars.</w:t>
      </w:r>
    </w:p>
    <w:p w14:paraId="7C021EBB" w14:textId="77777777" w:rsidR="00265A2F" w:rsidRPr="002F36A7" w:rsidRDefault="00265A2F" w:rsidP="00265A2F">
      <w:pPr>
        <w:rPr>
          <w:rFonts w:ascii="Roman" w:hAnsi="Roman" w:cstheme="majorHAnsi"/>
          <w:b/>
          <w:bCs/>
        </w:rPr>
      </w:pPr>
      <w:r w:rsidRPr="002F36A7">
        <w:rPr>
          <w:rFonts w:ascii="Segoe UI Emoji" w:hAnsi="Segoe UI Emoji" w:cs="Segoe UI Emoji"/>
          <w:b/>
          <w:bCs/>
        </w:rPr>
        <w:t>🔹</w:t>
      </w:r>
      <w:r w:rsidRPr="002F36A7">
        <w:rPr>
          <w:rFonts w:ascii="Roman" w:hAnsi="Roman" w:cstheme="majorHAnsi"/>
          <w:b/>
          <w:bCs/>
        </w:rPr>
        <w:t xml:space="preserve"> Example:</w:t>
      </w:r>
    </w:p>
    <w:p w14:paraId="7861F02E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&lt;aside&gt;</w:t>
      </w:r>
    </w:p>
    <w:p w14:paraId="6048057A" w14:textId="77777777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&lt;h3&gt;Tip:&lt;/h3&gt;</w:t>
      </w:r>
    </w:p>
    <w:p w14:paraId="15CD64FF" w14:textId="3C2C1FE5" w:rsidR="00265A2F" w:rsidRPr="00050505" w:rsidRDefault="00265A2F" w:rsidP="00265A2F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&lt;p&gt;Use semantic tags to improve </w:t>
      </w:r>
      <w:proofErr w:type="gramStart"/>
      <w:r w:rsidRPr="00050505">
        <w:rPr>
          <w:rFonts w:ascii="Roman" w:hAnsi="Roman" w:cstheme="majorHAnsi"/>
        </w:rPr>
        <w:t>SEO.&lt;</w:t>
      </w:r>
      <w:proofErr w:type="gramEnd"/>
      <w:r w:rsidRPr="00050505">
        <w:rPr>
          <w:rFonts w:ascii="Roman" w:hAnsi="Roman" w:cstheme="majorHAnsi"/>
        </w:rPr>
        <w:t>/p&gt;&lt;/aside&gt;</w:t>
      </w:r>
    </w:p>
    <w:p w14:paraId="5C21ACFF" w14:textId="77777777" w:rsidR="00184234" w:rsidRPr="002F36A7" w:rsidRDefault="00184234" w:rsidP="00184234">
      <w:pPr>
        <w:rPr>
          <w:rFonts w:ascii="Roman" w:hAnsi="Roman" w:cstheme="majorHAnsi"/>
          <w:b/>
          <w:bCs/>
        </w:rPr>
      </w:pPr>
      <w:r w:rsidRPr="002F36A7">
        <w:rPr>
          <w:rFonts w:ascii="Roman" w:hAnsi="Roman" w:cstheme="majorHAnsi"/>
          <w:b/>
          <w:bCs/>
        </w:rPr>
        <w:t>6. &lt;footer&gt;</w:t>
      </w:r>
    </w:p>
    <w:p w14:paraId="12F6A7AE" w14:textId="77777777" w:rsidR="00184234" w:rsidRPr="00050505" w:rsidRDefault="00184234" w:rsidP="0018423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Defines the bottom section of a page or section. </w:t>
      </w:r>
      <w:proofErr w:type="gramStart"/>
      <w:r w:rsidRPr="00050505">
        <w:rPr>
          <w:rFonts w:ascii="Roman" w:hAnsi="Roman" w:cstheme="majorHAnsi"/>
        </w:rPr>
        <w:t>Usually</w:t>
      </w:r>
      <w:proofErr w:type="gramEnd"/>
      <w:r w:rsidRPr="00050505">
        <w:rPr>
          <w:rFonts w:ascii="Roman" w:hAnsi="Roman" w:cstheme="majorHAnsi"/>
        </w:rPr>
        <w:t xml:space="preserve"> contains copyright, contact, or links.</w:t>
      </w:r>
    </w:p>
    <w:p w14:paraId="1B8B670D" w14:textId="77777777" w:rsidR="00184234" w:rsidRPr="002F36A7" w:rsidRDefault="00184234" w:rsidP="00184234">
      <w:pPr>
        <w:rPr>
          <w:rFonts w:ascii="Roman" w:hAnsi="Roman" w:cstheme="majorHAnsi"/>
          <w:b/>
          <w:bCs/>
        </w:rPr>
      </w:pPr>
      <w:r w:rsidRPr="002F36A7">
        <w:rPr>
          <w:rFonts w:ascii="Segoe UI Emoji" w:hAnsi="Segoe UI Emoji" w:cs="Segoe UI Emoji"/>
          <w:b/>
          <w:bCs/>
        </w:rPr>
        <w:t>🔹</w:t>
      </w:r>
      <w:r w:rsidRPr="002F36A7">
        <w:rPr>
          <w:rFonts w:ascii="Roman" w:hAnsi="Roman" w:cstheme="majorHAnsi"/>
          <w:b/>
          <w:bCs/>
        </w:rPr>
        <w:t xml:space="preserve"> Example:</w:t>
      </w:r>
    </w:p>
    <w:p w14:paraId="4DFD10F9" w14:textId="77777777" w:rsidR="00184234" w:rsidRPr="00050505" w:rsidRDefault="00184234" w:rsidP="0018423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&lt;footer&gt;</w:t>
      </w:r>
    </w:p>
    <w:p w14:paraId="00810397" w14:textId="77777777" w:rsidR="00184234" w:rsidRPr="00050505" w:rsidRDefault="00184234" w:rsidP="00184234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&lt;p&gt;&amp;copy; 2025 My Website. All rights </w:t>
      </w:r>
      <w:proofErr w:type="gramStart"/>
      <w:r w:rsidRPr="00050505">
        <w:rPr>
          <w:rFonts w:ascii="Roman" w:hAnsi="Roman" w:cstheme="majorHAnsi"/>
        </w:rPr>
        <w:t>reserved.&lt;</w:t>
      </w:r>
      <w:proofErr w:type="gramEnd"/>
      <w:r w:rsidRPr="00050505">
        <w:rPr>
          <w:rFonts w:ascii="Roman" w:hAnsi="Roman" w:cstheme="majorHAnsi"/>
        </w:rPr>
        <w:t>/p&gt;</w:t>
      </w:r>
    </w:p>
    <w:p w14:paraId="546FD287" w14:textId="77777777" w:rsidR="00696930" w:rsidRDefault="00184234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&lt;/footer&gt;</w:t>
      </w:r>
    </w:p>
    <w:p w14:paraId="5755C369" w14:textId="77777777" w:rsidR="00696930" w:rsidRPr="00696930" w:rsidRDefault="00A75822" w:rsidP="00A75822">
      <w:pPr>
        <w:rPr>
          <w:rFonts w:ascii="Roman" w:hAnsi="Roman" w:cstheme="majorHAnsi"/>
          <w:sz w:val="24"/>
          <w:szCs w:val="24"/>
        </w:rPr>
      </w:pPr>
      <w:r w:rsidRPr="00696930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696930">
        <w:rPr>
          <w:rFonts w:ascii="Roman" w:hAnsi="Roman" w:cstheme="majorHAnsi"/>
          <w:b/>
          <w:bCs/>
          <w:sz w:val="24"/>
          <w:szCs w:val="24"/>
        </w:rPr>
        <w:t xml:space="preserve"> Full Example Using Semantic Tags:</w:t>
      </w:r>
    </w:p>
    <w:p w14:paraId="16724985" w14:textId="77777777" w:rsidR="00696930" w:rsidRDefault="00696930" w:rsidP="00A75822">
      <w:pPr>
        <w:rPr>
          <w:rFonts w:ascii="Roman" w:hAnsi="Roman" w:cstheme="majorHAnsi"/>
        </w:rPr>
      </w:pPr>
    </w:p>
    <w:p w14:paraId="62C23402" w14:textId="103683FD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&lt;header&gt;</w:t>
      </w:r>
    </w:p>
    <w:p w14:paraId="4F522DA2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&lt;h1&gt;My Blog&lt;/h1&gt;</w:t>
      </w:r>
    </w:p>
    <w:p w14:paraId="1EAD71D3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&lt;nav&gt;</w:t>
      </w:r>
    </w:p>
    <w:p w14:paraId="7EF47A8C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>="#"&gt;Home&lt;/a&gt;</w:t>
      </w:r>
    </w:p>
    <w:p w14:paraId="040E575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>="#"&gt;Posts&lt;/a&gt;</w:t>
      </w:r>
    </w:p>
    <w:p w14:paraId="3538FEC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&lt;a </w:t>
      </w:r>
      <w:proofErr w:type="spellStart"/>
      <w:r w:rsidRPr="00050505">
        <w:rPr>
          <w:rFonts w:ascii="Roman" w:hAnsi="Roman" w:cstheme="majorHAnsi"/>
        </w:rPr>
        <w:t>href</w:t>
      </w:r>
      <w:proofErr w:type="spellEnd"/>
      <w:r w:rsidRPr="00050505">
        <w:rPr>
          <w:rFonts w:ascii="Roman" w:hAnsi="Roman" w:cstheme="majorHAnsi"/>
        </w:rPr>
        <w:t>="#"&gt;About&lt;/a&gt;</w:t>
      </w:r>
    </w:p>
    <w:p w14:paraId="6692897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&lt;/nav&gt;</w:t>
      </w:r>
    </w:p>
    <w:p w14:paraId="1EB028B2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&lt;/header&gt;</w:t>
      </w:r>
    </w:p>
    <w:p w14:paraId="4ECADB00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&lt;section&gt;</w:t>
      </w:r>
    </w:p>
    <w:p w14:paraId="574063F8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&lt;article&gt;</w:t>
      </w:r>
    </w:p>
    <w:p w14:paraId="5C47FA2F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&lt;h2&gt;Semantic HTML&lt;/h2&gt;</w:t>
      </w:r>
    </w:p>
    <w:p w14:paraId="5055B5C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&lt;p&gt;Semantic tags make your HTML meaningful and easier to </w:t>
      </w:r>
      <w:proofErr w:type="gramStart"/>
      <w:r w:rsidRPr="00050505">
        <w:rPr>
          <w:rFonts w:ascii="Roman" w:hAnsi="Roman" w:cstheme="majorHAnsi"/>
        </w:rPr>
        <w:t>read.&lt;</w:t>
      </w:r>
      <w:proofErr w:type="gramEnd"/>
      <w:r w:rsidRPr="00050505">
        <w:rPr>
          <w:rFonts w:ascii="Roman" w:hAnsi="Roman" w:cstheme="majorHAnsi"/>
        </w:rPr>
        <w:t>/p&gt;</w:t>
      </w:r>
    </w:p>
    <w:p w14:paraId="032BE2A0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&lt;/article&gt;</w:t>
      </w:r>
    </w:p>
    <w:p w14:paraId="45A1B83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&lt;/section&gt;</w:t>
      </w:r>
    </w:p>
    <w:p w14:paraId="11BA423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&lt;aside&gt;</w:t>
      </w:r>
    </w:p>
    <w:p w14:paraId="318AB05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&lt;p&gt;Subscribe for more HTML </w:t>
      </w:r>
      <w:proofErr w:type="gramStart"/>
      <w:r w:rsidRPr="00050505">
        <w:rPr>
          <w:rFonts w:ascii="Roman" w:hAnsi="Roman" w:cstheme="majorHAnsi"/>
        </w:rPr>
        <w:t>tips!&lt;</w:t>
      </w:r>
      <w:proofErr w:type="gramEnd"/>
      <w:r w:rsidRPr="00050505">
        <w:rPr>
          <w:rFonts w:ascii="Roman" w:hAnsi="Roman" w:cstheme="majorHAnsi"/>
        </w:rPr>
        <w:t>/p&gt;</w:t>
      </w:r>
    </w:p>
    <w:p w14:paraId="309BBF3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&lt;/aside&gt;</w:t>
      </w:r>
    </w:p>
    <w:p w14:paraId="62037101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39130CE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&lt;footer&gt;</w:t>
      </w:r>
    </w:p>
    <w:p w14:paraId="2AE2D61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&lt;p&gt;Copyright &amp;copy; 2025 My Blog&lt;/p&gt;</w:t>
      </w:r>
    </w:p>
    <w:p w14:paraId="6B989B71" w14:textId="194F0B7F" w:rsidR="00A75822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&lt;/footer&gt;</w:t>
      </w:r>
    </w:p>
    <w:p w14:paraId="72350CE1" w14:textId="77777777" w:rsidR="002F36A7" w:rsidRDefault="002F36A7" w:rsidP="00A75822">
      <w:pPr>
        <w:rPr>
          <w:rFonts w:ascii="Roman" w:hAnsi="Roman" w:cstheme="majorHAnsi"/>
        </w:rPr>
      </w:pPr>
    </w:p>
    <w:p w14:paraId="31A82F63" w14:textId="77777777" w:rsidR="002F36A7" w:rsidRPr="00050505" w:rsidRDefault="002F36A7" w:rsidP="00A75822">
      <w:pPr>
        <w:rPr>
          <w:rFonts w:ascii="Roman" w:hAnsi="Roman" w:cstheme="majorHAnsi"/>
        </w:rPr>
      </w:pPr>
    </w:p>
    <w:p w14:paraId="1D6FCD3F" w14:textId="77777777" w:rsidR="001349F0" w:rsidRDefault="001349F0" w:rsidP="00A75822">
      <w:pPr>
        <w:rPr>
          <w:rFonts w:ascii="Roman" w:hAnsi="Roman" w:cstheme="majorHAnsi"/>
        </w:rPr>
      </w:pPr>
    </w:p>
    <w:p w14:paraId="58903449" w14:textId="43A49EE0" w:rsidR="00A75822" w:rsidRDefault="00A75822" w:rsidP="00A75822">
      <w:pPr>
        <w:rPr>
          <w:rFonts w:ascii="Roman" w:hAnsi="Roman" w:cstheme="majorHAnsi"/>
          <w:sz w:val="24"/>
          <w:szCs w:val="24"/>
        </w:rPr>
      </w:pPr>
      <w:r w:rsidRPr="001349F0">
        <w:rPr>
          <w:rFonts w:ascii="Roman" w:hAnsi="Roman" w:cstheme="majorHAnsi"/>
          <w:sz w:val="24"/>
          <w:szCs w:val="24"/>
        </w:rPr>
        <w:lastRenderedPageBreak/>
        <w:t>&lt;audio&gt; Tag – For Playing Sound</w:t>
      </w:r>
    </w:p>
    <w:p w14:paraId="2F32C6A3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The &lt;audio&gt; tag is used to play audio files like music or voice.</w:t>
      </w:r>
    </w:p>
    <w:p w14:paraId="431B63AF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Basic Syntax:</w:t>
      </w:r>
    </w:p>
    <w:p w14:paraId="09EC3F5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&lt;audio controls&gt;</w:t>
      </w:r>
    </w:p>
    <w:p w14:paraId="47479DD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&lt;source </w:t>
      </w:r>
      <w:proofErr w:type="spellStart"/>
      <w:r w:rsidRPr="00050505">
        <w:rPr>
          <w:rFonts w:ascii="Roman" w:hAnsi="Roman" w:cstheme="majorHAnsi"/>
        </w:rPr>
        <w:t>src</w:t>
      </w:r>
      <w:proofErr w:type="spellEnd"/>
      <w:r w:rsidRPr="00050505">
        <w:rPr>
          <w:rFonts w:ascii="Roman" w:hAnsi="Roman" w:cstheme="majorHAnsi"/>
        </w:rPr>
        <w:t>="song.mp3" type="audio/mpeg"&gt;</w:t>
      </w:r>
    </w:p>
    <w:p w14:paraId="2180014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Your browser does not support the audio element.</w:t>
      </w:r>
    </w:p>
    <w:p w14:paraId="46BDBA0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&lt;/audio&gt;</w:t>
      </w:r>
    </w:p>
    <w:p w14:paraId="7796E2C7" w14:textId="77777777" w:rsidR="00A75822" w:rsidRPr="006153F9" w:rsidRDefault="00A75822" w:rsidP="00A75822">
      <w:pPr>
        <w:rPr>
          <w:rFonts w:ascii="Roman" w:hAnsi="Roman" w:cstheme="majorHAnsi"/>
          <w:b/>
          <w:bCs/>
        </w:rPr>
      </w:pPr>
      <w:r w:rsidRPr="006153F9">
        <w:rPr>
          <w:rFonts w:ascii="Segoe UI Emoji" w:hAnsi="Segoe UI Emoji" w:cs="Segoe UI Emoji"/>
          <w:b/>
          <w:bCs/>
        </w:rPr>
        <w:t>🔹</w:t>
      </w:r>
      <w:r w:rsidRPr="006153F9">
        <w:rPr>
          <w:rFonts w:ascii="Roman" w:hAnsi="Roman" w:cstheme="majorHAnsi"/>
          <w:b/>
          <w:bCs/>
        </w:rPr>
        <w:t xml:space="preserve"> Attributes:</w:t>
      </w:r>
    </w:p>
    <w:p w14:paraId="3B8AC8B6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controls: shows play, pause, volume buttons.</w:t>
      </w:r>
    </w:p>
    <w:p w14:paraId="5642C542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autoplay: plays the audio automatically when the page loads.</w:t>
      </w:r>
    </w:p>
    <w:p w14:paraId="5A96585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loop: repeats the audio after it ends.</w:t>
      </w:r>
    </w:p>
    <w:p w14:paraId="54C7892C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05E64417" w14:textId="48BE300D" w:rsidR="00A75822" w:rsidRDefault="00A75822" w:rsidP="00A75822">
      <w:pPr>
        <w:rPr>
          <w:rFonts w:ascii="Roman" w:hAnsi="Roman" w:cstheme="majorHAnsi"/>
          <w:b/>
          <w:bCs/>
          <w:sz w:val="24"/>
          <w:szCs w:val="24"/>
        </w:rPr>
      </w:pPr>
      <w:r w:rsidRPr="001349F0">
        <w:rPr>
          <w:rFonts w:ascii="Roman" w:hAnsi="Roman" w:cstheme="majorHAnsi"/>
          <w:b/>
          <w:bCs/>
          <w:sz w:val="24"/>
          <w:szCs w:val="24"/>
        </w:rPr>
        <w:t>&lt;video&gt; Tag – For Playing Videos</w:t>
      </w:r>
    </w:p>
    <w:p w14:paraId="6DCED76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The &lt;video&gt; tag is used to play video files.</w:t>
      </w:r>
    </w:p>
    <w:p w14:paraId="2A2D99C3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Basic Syntax:</w:t>
      </w:r>
    </w:p>
    <w:p w14:paraId="32709E04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&lt;video width="320" height="240" controls&gt;</w:t>
      </w:r>
    </w:p>
    <w:p w14:paraId="256AC091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&lt;source </w:t>
      </w:r>
      <w:proofErr w:type="spellStart"/>
      <w:r w:rsidRPr="00050505">
        <w:rPr>
          <w:rFonts w:ascii="Roman" w:hAnsi="Roman" w:cstheme="majorHAnsi"/>
        </w:rPr>
        <w:t>src</w:t>
      </w:r>
      <w:proofErr w:type="spellEnd"/>
      <w:r w:rsidRPr="00050505">
        <w:rPr>
          <w:rFonts w:ascii="Roman" w:hAnsi="Roman" w:cstheme="majorHAnsi"/>
        </w:rPr>
        <w:t>="movie.mp4" type="video/mp4"&gt;</w:t>
      </w:r>
    </w:p>
    <w:p w14:paraId="0B6A4E99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Your browser does not support the video tag.</w:t>
      </w:r>
    </w:p>
    <w:p w14:paraId="085607D8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&lt;/video&gt;</w:t>
      </w:r>
    </w:p>
    <w:p w14:paraId="23067D9A" w14:textId="77777777" w:rsidR="00A75822" w:rsidRPr="006153F9" w:rsidRDefault="00A75822" w:rsidP="00A75822">
      <w:pPr>
        <w:rPr>
          <w:rFonts w:ascii="Roman" w:hAnsi="Roman" w:cstheme="majorHAnsi"/>
          <w:b/>
          <w:bCs/>
        </w:rPr>
      </w:pPr>
      <w:r w:rsidRPr="006153F9">
        <w:rPr>
          <w:rFonts w:ascii="Segoe UI Emoji" w:hAnsi="Segoe UI Emoji" w:cs="Segoe UI Emoji"/>
          <w:b/>
          <w:bCs/>
        </w:rPr>
        <w:t>🔹</w:t>
      </w:r>
      <w:r w:rsidRPr="006153F9">
        <w:rPr>
          <w:rFonts w:ascii="Roman" w:hAnsi="Roman" w:cstheme="majorHAnsi"/>
          <w:b/>
          <w:bCs/>
        </w:rPr>
        <w:t xml:space="preserve"> Attributes:</w:t>
      </w:r>
    </w:p>
    <w:p w14:paraId="4B0D3CEF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controls: shows play, pause, volume, etc.</w:t>
      </w:r>
    </w:p>
    <w:p w14:paraId="55E77B4F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autoplay: plays the video automatically.</w:t>
      </w:r>
    </w:p>
    <w:p w14:paraId="2C72616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loop: </w:t>
      </w:r>
      <w:proofErr w:type="gramStart"/>
      <w:r w:rsidRPr="00050505">
        <w:rPr>
          <w:rFonts w:ascii="Roman" w:hAnsi="Roman" w:cstheme="majorHAnsi"/>
        </w:rPr>
        <w:t>repeats</w:t>
      </w:r>
      <w:proofErr w:type="gramEnd"/>
      <w:r w:rsidRPr="00050505">
        <w:rPr>
          <w:rFonts w:ascii="Roman" w:hAnsi="Roman" w:cstheme="majorHAnsi"/>
        </w:rPr>
        <w:t xml:space="preserve"> the video.</w:t>
      </w:r>
    </w:p>
    <w:p w14:paraId="3B0FDF92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poster: image shown before video plays.</w:t>
      </w:r>
    </w:p>
    <w:p w14:paraId="6B00C97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muted: video starts with no sound.</w:t>
      </w:r>
    </w:p>
    <w:p w14:paraId="183EBE5E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3A19DCAA" w14:textId="51F843C5" w:rsidR="00A75822" w:rsidRDefault="00A75822" w:rsidP="00A75822">
      <w:pPr>
        <w:rPr>
          <w:rFonts w:ascii="Roman" w:hAnsi="Roman" w:cstheme="majorHAnsi"/>
          <w:b/>
          <w:bCs/>
        </w:rPr>
      </w:pPr>
      <w:r w:rsidRPr="006153F9">
        <w:rPr>
          <w:rFonts w:ascii="Roman" w:hAnsi="Roman" w:cstheme="majorHAnsi"/>
          <w:b/>
          <w:bCs/>
        </w:rPr>
        <w:lastRenderedPageBreak/>
        <w:t>&lt;source&gt; Tag – For Multiple Media Formats</w:t>
      </w:r>
    </w:p>
    <w:p w14:paraId="5148D8DC" w14:textId="77777777" w:rsidR="006153F9" w:rsidRPr="006153F9" w:rsidRDefault="006153F9" w:rsidP="00A75822">
      <w:pPr>
        <w:rPr>
          <w:rFonts w:ascii="Roman" w:hAnsi="Roman" w:cstheme="majorHAnsi"/>
          <w:b/>
          <w:bCs/>
        </w:rPr>
      </w:pPr>
    </w:p>
    <w:p w14:paraId="0D33284C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The &lt;source&gt; tag is used inside &lt;audio&gt; or &lt;video&gt; to define media files and their formats.</w:t>
      </w:r>
    </w:p>
    <w:p w14:paraId="54086141" w14:textId="77777777" w:rsidR="006153F9" w:rsidRDefault="006153F9" w:rsidP="00A75822">
      <w:pPr>
        <w:rPr>
          <w:rFonts w:ascii="Segoe UI Emoji" w:hAnsi="Segoe UI Emoji" w:cs="Segoe UI Emoji"/>
          <w:b/>
          <w:bCs/>
        </w:rPr>
      </w:pPr>
    </w:p>
    <w:p w14:paraId="01A1CD03" w14:textId="08E854C3" w:rsidR="00A75822" w:rsidRDefault="00A75822" w:rsidP="00A75822">
      <w:pPr>
        <w:rPr>
          <w:rFonts w:ascii="Roman" w:hAnsi="Roman" w:cstheme="majorHAnsi"/>
          <w:b/>
          <w:bCs/>
        </w:rPr>
      </w:pPr>
      <w:r w:rsidRPr="006153F9">
        <w:rPr>
          <w:rFonts w:ascii="Segoe UI Emoji" w:hAnsi="Segoe UI Emoji" w:cs="Segoe UI Emoji"/>
          <w:b/>
          <w:bCs/>
        </w:rPr>
        <w:t>🔹</w:t>
      </w:r>
      <w:r w:rsidRPr="006153F9">
        <w:rPr>
          <w:rFonts w:ascii="Roman" w:hAnsi="Roman" w:cstheme="majorHAnsi"/>
          <w:b/>
          <w:bCs/>
        </w:rPr>
        <w:t xml:space="preserve"> Why use &lt;source&gt;?</w:t>
      </w:r>
    </w:p>
    <w:p w14:paraId="0C6FADA2" w14:textId="77777777" w:rsidR="006153F9" w:rsidRPr="006153F9" w:rsidRDefault="006153F9" w:rsidP="00A75822">
      <w:pPr>
        <w:rPr>
          <w:rFonts w:ascii="Roman" w:hAnsi="Roman" w:cstheme="majorHAnsi"/>
          <w:b/>
          <w:bCs/>
        </w:rPr>
      </w:pPr>
    </w:p>
    <w:p w14:paraId="374292A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Some browsers support only certain file types.</w:t>
      </w:r>
    </w:p>
    <w:p w14:paraId="1001E599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You can give multiple formats — the browser picks the one it supports.</w:t>
      </w:r>
    </w:p>
    <w:p w14:paraId="32A1EC05" w14:textId="77777777" w:rsidR="006153F9" w:rsidRDefault="006153F9" w:rsidP="00A75822">
      <w:pPr>
        <w:rPr>
          <w:rFonts w:ascii="Segoe UI Emoji" w:hAnsi="Segoe UI Emoji" w:cs="Segoe UI Emoji"/>
          <w:b/>
          <w:bCs/>
        </w:rPr>
      </w:pPr>
    </w:p>
    <w:p w14:paraId="33D1C8FE" w14:textId="79AE6692" w:rsidR="00A75822" w:rsidRDefault="00A75822" w:rsidP="00A75822">
      <w:pPr>
        <w:rPr>
          <w:rFonts w:ascii="Roman" w:hAnsi="Roman" w:cstheme="majorHAnsi"/>
          <w:b/>
          <w:bCs/>
        </w:rPr>
      </w:pPr>
      <w:r w:rsidRPr="006153F9">
        <w:rPr>
          <w:rFonts w:ascii="Segoe UI Emoji" w:hAnsi="Segoe UI Emoji" w:cs="Segoe UI Emoji"/>
          <w:b/>
          <w:bCs/>
        </w:rPr>
        <w:t>🔹</w:t>
      </w:r>
      <w:r w:rsidRPr="006153F9">
        <w:rPr>
          <w:rFonts w:ascii="Roman" w:hAnsi="Roman" w:cstheme="majorHAnsi"/>
          <w:b/>
          <w:bCs/>
        </w:rPr>
        <w:t xml:space="preserve"> Example:</w:t>
      </w:r>
    </w:p>
    <w:p w14:paraId="3D261989" w14:textId="77777777" w:rsidR="006153F9" w:rsidRPr="006153F9" w:rsidRDefault="006153F9" w:rsidP="00A75822">
      <w:pPr>
        <w:rPr>
          <w:rFonts w:ascii="Roman" w:hAnsi="Roman" w:cstheme="majorHAnsi"/>
          <w:b/>
          <w:bCs/>
        </w:rPr>
      </w:pPr>
    </w:p>
    <w:p w14:paraId="12188AC6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&lt;video controls&gt;</w:t>
      </w:r>
    </w:p>
    <w:p w14:paraId="529080E1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&lt;source </w:t>
      </w:r>
      <w:proofErr w:type="spellStart"/>
      <w:r w:rsidRPr="00050505">
        <w:rPr>
          <w:rFonts w:ascii="Roman" w:hAnsi="Roman" w:cstheme="majorHAnsi"/>
        </w:rPr>
        <w:t>src</w:t>
      </w:r>
      <w:proofErr w:type="spellEnd"/>
      <w:r w:rsidRPr="00050505">
        <w:rPr>
          <w:rFonts w:ascii="Roman" w:hAnsi="Roman" w:cstheme="majorHAnsi"/>
        </w:rPr>
        <w:t>="video.mp4" type="video/mp4"&gt;</w:t>
      </w:r>
    </w:p>
    <w:p w14:paraId="0CAD255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&lt;source </w:t>
      </w:r>
      <w:proofErr w:type="spellStart"/>
      <w:r w:rsidRPr="00050505">
        <w:rPr>
          <w:rFonts w:ascii="Roman" w:hAnsi="Roman" w:cstheme="majorHAnsi"/>
        </w:rPr>
        <w:t>src</w:t>
      </w:r>
      <w:proofErr w:type="spellEnd"/>
      <w:r w:rsidRPr="00050505">
        <w:rPr>
          <w:rFonts w:ascii="Roman" w:hAnsi="Roman" w:cstheme="majorHAnsi"/>
        </w:rPr>
        <w:t>="video.ogg" type="video/</w:t>
      </w:r>
      <w:proofErr w:type="spellStart"/>
      <w:r w:rsidRPr="00050505">
        <w:rPr>
          <w:rFonts w:ascii="Roman" w:hAnsi="Roman" w:cstheme="majorHAnsi"/>
        </w:rPr>
        <w:t>ogg</w:t>
      </w:r>
      <w:proofErr w:type="spellEnd"/>
      <w:r w:rsidRPr="00050505">
        <w:rPr>
          <w:rFonts w:ascii="Roman" w:hAnsi="Roman" w:cstheme="majorHAnsi"/>
        </w:rPr>
        <w:t>"&gt;</w:t>
      </w:r>
    </w:p>
    <w:p w14:paraId="697F0A4B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Your browser does not support this video.</w:t>
      </w:r>
    </w:p>
    <w:p w14:paraId="49BAD136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&lt;/video&gt;</w:t>
      </w:r>
    </w:p>
    <w:p w14:paraId="1EF8E906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4E104DF1" w14:textId="77777777" w:rsidR="00A75822" w:rsidRDefault="00A75822" w:rsidP="00A75822">
      <w:pPr>
        <w:rPr>
          <w:rFonts w:ascii="Roman" w:hAnsi="Roman" w:cstheme="majorHAnsi"/>
          <w:b/>
          <w:bCs/>
        </w:rPr>
      </w:pPr>
      <w:r w:rsidRPr="006153F9">
        <w:rPr>
          <w:rFonts w:ascii="Segoe UI Emoji" w:hAnsi="Segoe UI Emoji" w:cs="Segoe UI Emoji"/>
          <w:b/>
          <w:bCs/>
        </w:rPr>
        <w:t>✅</w:t>
      </w:r>
      <w:r w:rsidRPr="006153F9">
        <w:rPr>
          <w:rFonts w:ascii="Roman" w:hAnsi="Roman" w:cstheme="majorHAnsi"/>
          <w:b/>
          <w:bCs/>
        </w:rPr>
        <w:t xml:space="preserve">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2888"/>
        <w:gridCol w:w="2871"/>
      </w:tblGrid>
      <w:tr w:rsidR="006153F9" w14:paraId="7653B7E5" w14:textId="77777777">
        <w:tc>
          <w:tcPr>
            <w:tcW w:w="2952" w:type="dxa"/>
          </w:tcPr>
          <w:p w14:paraId="22C8B72A" w14:textId="50AE8206" w:rsidR="006153F9" w:rsidRDefault="006153F9" w:rsidP="00A75822">
            <w:pPr>
              <w:rPr>
                <w:rFonts w:ascii="Roman" w:hAnsi="Roman" w:cstheme="majorHAnsi"/>
                <w:b/>
                <w:bCs/>
              </w:rPr>
            </w:pPr>
            <w:r w:rsidRPr="00050505">
              <w:rPr>
                <w:rFonts w:ascii="Roman" w:hAnsi="Roman" w:cstheme="majorHAnsi"/>
              </w:rPr>
              <w:t>Tag</w:t>
            </w:r>
          </w:p>
        </w:tc>
        <w:tc>
          <w:tcPr>
            <w:tcW w:w="2952" w:type="dxa"/>
          </w:tcPr>
          <w:p w14:paraId="09278B45" w14:textId="1EEFD225" w:rsidR="006153F9" w:rsidRDefault="006153F9" w:rsidP="00A75822">
            <w:pPr>
              <w:rPr>
                <w:rFonts w:ascii="Roman" w:hAnsi="Roman" w:cstheme="majorHAnsi"/>
                <w:b/>
                <w:bCs/>
              </w:rPr>
            </w:pPr>
            <w:r w:rsidRPr="00050505">
              <w:rPr>
                <w:rFonts w:ascii="Roman" w:hAnsi="Roman" w:cstheme="majorHAnsi"/>
              </w:rPr>
              <w:t>Use for</w:t>
            </w:r>
            <w:r w:rsidRPr="00050505">
              <w:rPr>
                <w:rFonts w:ascii="Roman" w:hAnsi="Roman" w:cstheme="majorHAnsi"/>
              </w:rPr>
              <w:tab/>
              <w:t>Inside</w:t>
            </w:r>
          </w:p>
        </w:tc>
        <w:tc>
          <w:tcPr>
            <w:tcW w:w="2952" w:type="dxa"/>
          </w:tcPr>
          <w:p w14:paraId="4D1694B5" w14:textId="3E190AE9" w:rsidR="006153F9" w:rsidRDefault="006153F9" w:rsidP="00A75822">
            <w:pPr>
              <w:rPr>
                <w:rFonts w:ascii="Roman" w:hAnsi="Roman" w:cstheme="majorHAnsi"/>
                <w:b/>
                <w:bCs/>
              </w:rPr>
            </w:pPr>
            <w:r w:rsidRPr="00050505">
              <w:rPr>
                <w:rFonts w:ascii="Roman" w:hAnsi="Roman" w:cstheme="majorHAnsi"/>
              </w:rPr>
              <w:t>Notes</w:t>
            </w:r>
          </w:p>
        </w:tc>
      </w:tr>
      <w:tr w:rsidR="006153F9" w14:paraId="0FC72388" w14:textId="77777777">
        <w:tc>
          <w:tcPr>
            <w:tcW w:w="2952" w:type="dxa"/>
          </w:tcPr>
          <w:p w14:paraId="04C2CBB9" w14:textId="50AF312F" w:rsidR="006153F9" w:rsidRDefault="006153F9" w:rsidP="00A75822">
            <w:pPr>
              <w:rPr>
                <w:rFonts w:ascii="Roman" w:hAnsi="Roman" w:cstheme="majorHAnsi"/>
                <w:b/>
                <w:bCs/>
              </w:rPr>
            </w:pPr>
            <w:r w:rsidRPr="00050505">
              <w:rPr>
                <w:rFonts w:ascii="Roman" w:hAnsi="Roman" w:cstheme="majorHAnsi"/>
              </w:rPr>
              <w:t>&lt;audio&gt;</w:t>
            </w:r>
          </w:p>
        </w:tc>
        <w:tc>
          <w:tcPr>
            <w:tcW w:w="2952" w:type="dxa"/>
          </w:tcPr>
          <w:p w14:paraId="400E31AD" w14:textId="4B3D518F" w:rsidR="006153F9" w:rsidRDefault="006153F9" w:rsidP="00A75822">
            <w:pPr>
              <w:rPr>
                <w:rFonts w:ascii="Roman" w:hAnsi="Roman" w:cstheme="majorHAnsi"/>
                <w:b/>
                <w:bCs/>
              </w:rPr>
            </w:pPr>
            <w:r w:rsidRPr="00050505">
              <w:rPr>
                <w:rFonts w:ascii="Roman" w:hAnsi="Roman" w:cstheme="majorHAnsi"/>
              </w:rPr>
              <w:t>Sound/music</w:t>
            </w:r>
          </w:p>
        </w:tc>
        <w:tc>
          <w:tcPr>
            <w:tcW w:w="2952" w:type="dxa"/>
          </w:tcPr>
          <w:p w14:paraId="7B949FE6" w14:textId="462F90F0" w:rsidR="006153F9" w:rsidRDefault="006153F9" w:rsidP="00A75822">
            <w:pPr>
              <w:rPr>
                <w:rFonts w:ascii="Roman" w:hAnsi="Roman" w:cstheme="majorHAnsi"/>
                <w:b/>
                <w:bCs/>
              </w:rPr>
            </w:pPr>
            <w:r w:rsidRPr="00050505">
              <w:rPr>
                <w:rFonts w:ascii="Roman" w:hAnsi="Roman" w:cstheme="majorHAnsi"/>
              </w:rPr>
              <w:t xml:space="preserve">Needs &lt;source&gt; or </w:t>
            </w:r>
            <w:proofErr w:type="spellStart"/>
            <w:r w:rsidRPr="00050505">
              <w:rPr>
                <w:rFonts w:ascii="Roman" w:hAnsi="Roman" w:cstheme="majorHAnsi"/>
              </w:rPr>
              <w:t>src</w:t>
            </w:r>
            <w:proofErr w:type="spellEnd"/>
          </w:p>
        </w:tc>
      </w:tr>
      <w:tr w:rsidR="006153F9" w14:paraId="1066D8E6" w14:textId="77777777">
        <w:tc>
          <w:tcPr>
            <w:tcW w:w="2952" w:type="dxa"/>
          </w:tcPr>
          <w:p w14:paraId="65AADE50" w14:textId="34D5CAD3" w:rsidR="006153F9" w:rsidRDefault="006153F9" w:rsidP="00A75822">
            <w:pPr>
              <w:rPr>
                <w:rFonts w:ascii="Roman" w:hAnsi="Roman" w:cstheme="majorHAnsi"/>
                <w:b/>
                <w:bCs/>
              </w:rPr>
            </w:pPr>
            <w:r w:rsidRPr="00050505">
              <w:rPr>
                <w:rFonts w:ascii="Roman" w:hAnsi="Roman" w:cstheme="majorHAnsi"/>
              </w:rPr>
              <w:t>&lt;video&gt;</w:t>
            </w:r>
          </w:p>
        </w:tc>
        <w:tc>
          <w:tcPr>
            <w:tcW w:w="2952" w:type="dxa"/>
          </w:tcPr>
          <w:p w14:paraId="671F8EF5" w14:textId="6AF500BA" w:rsidR="006153F9" w:rsidRDefault="006153F9" w:rsidP="00A75822">
            <w:pPr>
              <w:rPr>
                <w:rFonts w:ascii="Roman" w:hAnsi="Roman" w:cstheme="majorHAnsi"/>
                <w:b/>
                <w:bCs/>
              </w:rPr>
            </w:pPr>
            <w:r w:rsidRPr="00050505">
              <w:rPr>
                <w:rFonts w:ascii="Roman" w:hAnsi="Roman" w:cstheme="majorHAnsi"/>
              </w:rPr>
              <w:t>Video clips</w:t>
            </w:r>
          </w:p>
        </w:tc>
        <w:tc>
          <w:tcPr>
            <w:tcW w:w="2952" w:type="dxa"/>
          </w:tcPr>
          <w:p w14:paraId="40BC3C6C" w14:textId="4E2ABE78" w:rsidR="006153F9" w:rsidRPr="006153F9" w:rsidRDefault="006153F9" w:rsidP="00A75822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 xml:space="preserve">Needs &lt;source&gt; or </w:t>
            </w:r>
            <w:proofErr w:type="spellStart"/>
            <w:r w:rsidRPr="00050505">
              <w:rPr>
                <w:rFonts w:ascii="Roman" w:hAnsi="Roman" w:cstheme="majorHAnsi"/>
              </w:rPr>
              <w:t>src</w:t>
            </w:r>
            <w:proofErr w:type="spellEnd"/>
          </w:p>
        </w:tc>
      </w:tr>
      <w:tr w:rsidR="006153F9" w14:paraId="29EDD01B" w14:textId="77777777">
        <w:tc>
          <w:tcPr>
            <w:tcW w:w="2952" w:type="dxa"/>
          </w:tcPr>
          <w:p w14:paraId="549BA4FA" w14:textId="2387FFCF" w:rsidR="006153F9" w:rsidRDefault="006153F9" w:rsidP="00A75822">
            <w:pPr>
              <w:rPr>
                <w:rFonts w:ascii="Roman" w:hAnsi="Roman" w:cstheme="majorHAnsi"/>
                <w:b/>
                <w:bCs/>
              </w:rPr>
            </w:pPr>
            <w:r w:rsidRPr="00050505">
              <w:rPr>
                <w:rFonts w:ascii="Roman" w:hAnsi="Roman" w:cstheme="majorHAnsi"/>
              </w:rPr>
              <w:t>&lt;source&gt;</w:t>
            </w:r>
          </w:p>
        </w:tc>
        <w:tc>
          <w:tcPr>
            <w:tcW w:w="2952" w:type="dxa"/>
          </w:tcPr>
          <w:p w14:paraId="7214F836" w14:textId="556DD72C" w:rsidR="006153F9" w:rsidRDefault="006153F9" w:rsidP="00A75822">
            <w:pPr>
              <w:rPr>
                <w:rFonts w:ascii="Roman" w:hAnsi="Roman" w:cstheme="majorHAnsi"/>
                <w:b/>
                <w:bCs/>
              </w:rPr>
            </w:pPr>
            <w:r w:rsidRPr="00050505">
              <w:rPr>
                <w:rFonts w:ascii="Roman" w:hAnsi="Roman" w:cstheme="majorHAnsi"/>
              </w:rPr>
              <w:t>Add file formats</w:t>
            </w:r>
            <w:r w:rsidRPr="00050505">
              <w:rPr>
                <w:rFonts w:ascii="Roman" w:hAnsi="Roman" w:cstheme="majorHAnsi"/>
              </w:rPr>
              <w:t xml:space="preserve"> </w:t>
            </w:r>
            <w:r w:rsidRPr="00050505">
              <w:rPr>
                <w:rFonts w:ascii="Roman" w:hAnsi="Roman" w:cstheme="majorHAnsi"/>
              </w:rPr>
              <w:t>&lt;audio&gt;, &lt;video&gt;</w:t>
            </w:r>
          </w:p>
        </w:tc>
        <w:tc>
          <w:tcPr>
            <w:tcW w:w="2952" w:type="dxa"/>
          </w:tcPr>
          <w:p w14:paraId="29833750" w14:textId="2312575F" w:rsidR="006153F9" w:rsidRPr="006153F9" w:rsidRDefault="006153F9" w:rsidP="00A75822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Use multiple formats for safety</w:t>
            </w:r>
          </w:p>
        </w:tc>
      </w:tr>
    </w:tbl>
    <w:p w14:paraId="32B99E3F" w14:textId="11AE998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ab/>
      </w:r>
    </w:p>
    <w:p w14:paraId="0022C62A" w14:textId="57866572" w:rsidR="00A75822" w:rsidRPr="000778CF" w:rsidRDefault="00A75822" w:rsidP="00A75822">
      <w:pPr>
        <w:rPr>
          <w:rFonts w:ascii="Roman" w:hAnsi="Roman" w:cstheme="majorHAnsi"/>
          <w:b/>
          <w:bCs/>
          <w:sz w:val="24"/>
          <w:szCs w:val="24"/>
        </w:rPr>
      </w:pPr>
      <w:r w:rsidRPr="000778CF">
        <w:rPr>
          <w:rFonts w:ascii="Roman" w:hAnsi="Roman" w:cstheme="majorHAnsi"/>
          <w:b/>
          <w:bCs/>
          <w:sz w:val="24"/>
          <w:szCs w:val="24"/>
        </w:rPr>
        <w:t>&lt;</w:t>
      </w:r>
      <w:proofErr w:type="spellStart"/>
      <w:r w:rsidRPr="000778CF">
        <w:rPr>
          <w:rFonts w:ascii="Roman" w:hAnsi="Roman" w:cstheme="majorHAnsi"/>
          <w:b/>
          <w:bCs/>
          <w:sz w:val="24"/>
          <w:szCs w:val="24"/>
        </w:rPr>
        <w:t>iframe</w:t>
      </w:r>
      <w:proofErr w:type="spellEnd"/>
      <w:r w:rsidRPr="000778CF">
        <w:rPr>
          <w:rFonts w:ascii="Roman" w:hAnsi="Roman" w:cstheme="majorHAnsi"/>
          <w:b/>
          <w:bCs/>
          <w:sz w:val="24"/>
          <w:szCs w:val="24"/>
        </w:rPr>
        <w:t>&gt; – Inline Frame</w:t>
      </w:r>
    </w:p>
    <w:p w14:paraId="5118F580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The &lt;</w:t>
      </w:r>
      <w:proofErr w:type="spellStart"/>
      <w:r w:rsidRPr="00050505">
        <w:rPr>
          <w:rFonts w:ascii="Roman" w:hAnsi="Roman" w:cstheme="majorHAnsi"/>
        </w:rPr>
        <w:t>iframe</w:t>
      </w:r>
      <w:proofErr w:type="spellEnd"/>
      <w:r w:rsidRPr="00050505">
        <w:rPr>
          <w:rFonts w:ascii="Roman" w:hAnsi="Roman" w:cstheme="majorHAnsi"/>
        </w:rPr>
        <w:t>&gt; tag is used to embed another webpage inside your current webpage.</w:t>
      </w:r>
    </w:p>
    <w:p w14:paraId="458F187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It’s like a window inside your page that shows another site or file.</w:t>
      </w:r>
    </w:p>
    <w:p w14:paraId="1DAB7B42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56A45284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lastRenderedPageBreak/>
        <w:t>&lt;</w:t>
      </w:r>
      <w:proofErr w:type="spellStart"/>
      <w:r w:rsidRPr="00050505">
        <w:rPr>
          <w:rFonts w:ascii="Roman" w:hAnsi="Roman" w:cstheme="majorHAnsi"/>
        </w:rPr>
        <w:t>iframe</w:t>
      </w:r>
      <w:proofErr w:type="spellEnd"/>
      <w:r w:rsidRPr="00050505">
        <w:rPr>
          <w:rFonts w:ascii="Roman" w:hAnsi="Roman" w:cstheme="majorHAnsi"/>
        </w:rPr>
        <w:t xml:space="preserve"> </w:t>
      </w:r>
    </w:p>
    <w:p w14:paraId="78FE6CF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</w:t>
      </w:r>
      <w:proofErr w:type="spellStart"/>
      <w:r w:rsidRPr="00050505">
        <w:rPr>
          <w:rFonts w:ascii="Roman" w:hAnsi="Roman" w:cstheme="majorHAnsi"/>
        </w:rPr>
        <w:t>src</w:t>
      </w:r>
      <w:proofErr w:type="spellEnd"/>
      <w:r w:rsidRPr="00050505">
        <w:rPr>
          <w:rFonts w:ascii="Roman" w:hAnsi="Roman" w:cstheme="majorHAnsi"/>
        </w:rPr>
        <w:t xml:space="preserve">="https://www.wikipedia.org" </w:t>
      </w:r>
    </w:p>
    <w:p w14:paraId="53A81A59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width="600" </w:t>
      </w:r>
    </w:p>
    <w:p w14:paraId="7307ACA9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height="400" </w:t>
      </w:r>
    </w:p>
    <w:p w14:paraId="0877B18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title="Wikipedia Page" </w:t>
      </w:r>
    </w:p>
    <w:p w14:paraId="72E34643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frameborder="0"&gt;</w:t>
      </w:r>
    </w:p>
    <w:p w14:paraId="140B629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</w:t>
      </w:r>
      <w:proofErr w:type="spellStart"/>
      <w:r w:rsidRPr="00050505">
        <w:rPr>
          <w:rFonts w:ascii="Roman" w:hAnsi="Roman" w:cstheme="majorHAnsi"/>
        </w:rPr>
        <w:t>iframe</w:t>
      </w:r>
      <w:proofErr w:type="spellEnd"/>
      <w:r w:rsidRPr="00050505">
        <w:rPr>
          <w:rFonts w:ascii="Roman" w:hAnsi="Roman" w:cstheme="majorHAnsi"/>
        </w:rPr>
        <w:t>&gt;</w:t>
      </w:r>
    </w:p>
    <w:p w14:paraId="55812CAC" w14:textId="77777777" w:rsidR="00F92753" w:rsidRPr="00050505" w:rsidRDefault="00F92753" w:rsidP="00A75822">
      <w:pPr>
        <w:rPr>
          <w:rFonts w:ascii="Roman" w:hAnsi="Roman" w:cstheme="majorHAnsi"/>
        </w:rPr>
      </w:pPr>
    </w:p>
    <w:p w14:paraId="7AF85EC9" w14:textId="0E4C44E6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This will show Wikipedia’s homepage inside your webpage in a 600x400 box.</w:t>
      </w:r>
    </w:p>
    <w:p w14:paraId="06AC5AA2" w14:textId="77777777" w:rsidR="00F92753" w:rsidRPr="000778CF" w:rsidRDefault="00F92753" w:rsidP="00A75822">
      <w:pPr>
        <w:rPr>
          <w:rFonts w:ascii="Roman" w:hAnsi="Roman" w:cstheme="majorHAnsi"/>
          <w:b/>
          <w:bCs/>
          <w:sz w:val="24"/>
          <w:szCs w:val="24"/>
        </w:rPr>
      </w:pPr>
    </w:p>
    <w:p w14:paraId="255936B0" w14:textId="42B30488" w:rsidR="00A75822" w:rsidRPr="000778CF" w:rsidRDefault="00A75822" w:rsidP="00A75822">
      <w:pPr>
        <w:rPr>
          <w:rFonts w:ascii="Roman" w:hAnsi="Roman" w:cstheme="majorHAnsi"/>
          <w:b/>
          <w:bCs/>
          <w:sz w:val="24"/>
          <w:szCs w:val="24"/>
        </w:rPr>
      </w:pPr>
      <w:r w:rsidRPr="000778CF">
        <w:rPr>
          <w:rFonts w:ascii="Roman" w:hAnsi="Roman" w:cstheme="majorHAnsi"/>
          <w:b/>
          <w:bCs/>
          <w:sz w:val="24"/>
          <w:szCs w:val="24"/>
        </w:rPr>
        <w:t>What are &lt;meta&gt; tags?</w:t>
      </w:r>
    </w:p>
    <w:p w14:paraId="6A93C68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&lt;meta&gt; tags give information about the webpage, called metadata.</w:t>
      </w:r>
    </w:p>
    <w:p w14:paraId="42349CB6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They go inside the &lt;head&gt; tag and are not visible on the page.</w:t>
      </w:r>
    </w:p>
    <w:p w14:paraId="776CC044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2218DBDA" w14:textId="77777777" w:rsidR="00A75822" w:rsidRPr="009643A0" w:rsidRDefault="00A75822" w:rsidP="00A75822">
      <w:pPr>
        <w:rPr>
          <w:rFonts w:ascii="Roman" w:hAnsi="Roman" w:cstheme="majorHAnsi"/>
          <w:b/>
          <w:bCs/>
        </w:rPr>
      </w:pPr>
      <w:r w:rsidRPr="009643A0">
        <w:rPr>
          <w:rFonts w:ascii="Roman" w:hAnsi="Roman" w:cstheme="majorHAnsi"/>
          <w:b/>
          <w:bCs/>
        </w:rPr>
        <w:t>They help:</w:t>
      </w:r>
    </w:p>
    <w:p w14:paraId="3F187F7F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Browsers understand how to show the page</w:t>
      </w:r>
    </w:p>
    <w:p w14:paraId="29DFFAF0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Search engines know what your page is about</w:t>
      </w:r>
    </w:p>
    <w:p w14:paraId="10AA8DD3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Responsive design on mobile devices</w:t>
      </w:r>
    </w:p>
    <w:p w14:paraId="7C61BDD3" w14:textId="77777777" w:rsidR="00F92753" w:rsidRPr="00050505" w:rsidRDefault="00F92753" w:rsidP="00A75822">
      <w:pPr>
        <w:rPr>
          <w:rFonts w:ascii="Roman" w:hAnsi="Roman" w:cstheme="majorHAnsi"/>
        </w:rPr>
      </w:pPr>
    </w:p>
    <w:p w14:paraId="1BD2E2BB" w14:textId="77777777" w:rsidR="00A75822" w:rsidRPr="009643A0" w:rsidRDefault="00A75822" w:rsidP="00A75822">
      <w:pPr>
        <w:rPr>
          <w:rFonts w:ascii="Roman" w:hAnsi="Roman" w:cstheme="majorHAnsi"/>
          <w:b/>
          <w:bCs/>
          <w:sz w:val="24"/>
          <w:szCs w:val="24"/>
        </w:rPr>
      </w:pPr>
      <w:r w:rsidRPr="009643A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643A0">
        <w:rPr>
          <w:rFonts w:ascii="Roman" w:hAnsi="Roman" w:cstheme="majorHAnsi"/>
          <w:b/>
          <w:bCs/>
          <w:sz w:val="24"/>
          <w:szCs w:val="24"/>
        </w:rPr>
        <w:t xml:space="preserve"> Common &lt;meta&gt; Tags:</w:t>
      </w:r>
    </w:p>
    <w:p w14:paraId="6CBEBE15" w14:textId="77777777" w:rsidR="00F92753" w:rsidRPr="00050505" w:rsidRDefault="00F92753" w:rsidP="00A75822">
      <w:pPr>
        <w:rPr>
          <w:rFonts w:ascii="Roman" w:hAnsi="Roman" w:cstheme="majorHAnsi"/>
          <w:b/>
          <w:bCs/>
        </w:rPr>
      </w:pPr>
    </w:p>
    <w:p w14:paraId="0450E3BF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Roman" w:hAnsi="Roman" w:cstheme="majorHAnsi"/>
          <w:b/>
          <w:bCs/>
        </w:rPr>
        <w:t>1. &lt;meta charset="UTF-8"&gt;</w:t>
      </w:r>
    </w:p>
    <w:p w14:paraId="2E3DD8A0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Sets the character encoding — how text is stored and displayed.</w:t>
      </w:r>
    </w:p>
    <w:p w14:paraId="0B72B0DC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Example:</w:t>
      </w:r>
    </w:p>
    <w:p w14:paraId="38E3C2D1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&lt;meta charset="UTF-8"&gt;</w:t>
      </w:r>
    </w:p>
    <w:p w14:paraId="14B59F2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✅</w:t>
      </w:r>
      <w:r w:rsidRPr="00050505">
        <w:rPr>
          <w:rFonts w:ascii="Roman" w:hAnsi="Roman" w:cstheme="majorHAnsi"/>
        </w:rPr>
        <w:t xml:space="preserve"> UTF-8 supports all languages and symbols (safe default for all websites).</w:t>
      </w:r>
    </w:p>
    <w:p w14:paraId="16A82D42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4CDD0163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Roman" w:hAnsi="Roman" w:cstheme="majorHAnsi"/>
          <w:b/>
          <w:bCs/>
        </w:rPr>
        <w:t>2. &lt;meta name="viewport"&gt;</w:t>
      </w:r>
    </w:p>
    <w:p w14:paraId="558B069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Makes your website responsive (mobile-friendly).</w:t>
      </w:r>
    </w:p>
    <w:p w14:paraId="7B535BB0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Example:</w:t>
      </w:r>
    </w:p>
    <w:p w14:paraId="139AD154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&lt;meta name="viewport" content="width=device-width, initial-scale=1.0"&gt;</w:t>
      </w:r>
    </w:p>
    <w:p w14:paraId="355D465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✅</w:t>
      </w:r>
      <w:r w:rsidRPr="00050505">
        <w:rPr>
          <w:rFonts w:ascii="Roman" w:hAnsi="Roman" w:cstheme="majorHAnsi"/>
        </w:rPr>
        <w:t xml:space="preserve"> This makes your page fit the screen on phones and tablets.</w:t>
      </w:r>
    </w:p>
    <w:p w14:paraId="5660C56F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59830BE3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Roman" w:hAnsi="Roman" w:cstheme="majorHAnsi"/>
          <w:b/>
          <w:bCs/>
        </w:rPr>
        <w:t>3. &lt;meta name="description"&gt;</w:t>
      </w:r>
    </w:p>
    <w:p w14:paraId="136BF822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Gives a short summary of your webpage.</w:t>
      </w:r>
    </w:p>
    <w:p w14:paraId="301ADCB6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This may show up in Google search results.</w:t>
      </w:r>
    </w:p>
    <w:p w14:paraId="282FA6B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Example:</w:t>
      </w:r>
    </w:p>
    <w:p w14:paraId="06C2AEB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&lt;meta name="description" content="This is a blog about HTML tutorials in simple language."&gt;</w:t>
      </w:r>
    </w:p>
    <w:p w14:paraId="75B5BC28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✅</w:t>
      </w:r>
      <w:r w:rsidRPr="00050505">
        <w:rPr>
          <w:rFonts w:ascii="Roman" w:hAnsi="Roman" w:cstheme="majorHAnsi"/>
        </w:rPr>
        <w:t xml:space="preserve"> Helps improve SEO (search engine optimization).</w:t>
      </w:r>
    </w:p>
    <w:p w14:paraId="58003946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1BA21E41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Roman" w:hAnsi="Roman" w:cstheme="majorHAnsi"/>
          <w:b/>
          <w:bCs/>
        </w:rPr>
        <w:t>4. &lt;meta name="keywords"&gt; (less used today)</w:t>
      </w:r>
    </w:p>
    <w:p w14:paraId="356F65B3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 list of words related to your page (for search engines).</w:t>
      </w:r>
    </w:p>
    <w:p w14:paraId="0D9D65D0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Most modern search engines ignore this tag now.</w:t>
      </w:r>
    </w:p>
    <w:p w14:paraId="3C79FE9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Example:</w:t>
      </w:r>
    </w:p>
    <w:p w14:paraId="47EB700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&lt;meta name="keywords" content="HTML, web development, coding, tutorial"&gt;</w:t>
      </w:r>
    </w:p>
    <w:p w14:paraId="4766EC08" w14:textId="77777777" w:rsidR="00F92753" w:rsidRPr="00050505" w:rsidRDefault="00F92753" w:rsidP="00A75822">
      <w:pPr>
        <w:rPr>
          <w:rFonts w:ascii="Roman" w:hAnsi="Roman" w:cstheme="majorHAnsi"/>
        </w:rPr>
      </w:pPr>
    </w:p>
    <w:p w14:paraId="2E36979D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Roman" w:hAnsi="Roman" w:cstheme="majorHAnsi"/>
          <w:b/>
          <w:bCs/>
        </w:rPr>
        <w:t>5. &lt;meta name="author"&gt;</w:t>
      </w:r>
    </w:p>
    <w:p w14:paraId="7F63234B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Tells who created the webpage.</w:t>
      </w:r>
    </w:p>
    <w:p w14:paraId="0C281697" w14:textId="77777777" w:rsidR="00F92753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Example:</w:t>
      </w:r>
    </w:p>
    <w:p w14:paraId="57E83353" w14:textId="24312368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&lt;meta name="author" content="Akash Shinde"&gt;</w:t>
      </w:r>
    </w:p>
    <w:p w14:paraId="42A2BE1D" w14:textId="77777777" w:rsidR="00F92753" w:rsidRPr="00050505" w:rsidRDefault="00F92753" w:rsidP="00A75822">
      <w:pPr>
        <w:rPr>
          <w:rFonts w:ascii="Roman" w:hAnsi="Roman" w:cstheme="majorHAnsi"/>
        </w:rPr>
      </w:pPr>
    </w:p>
    <w:p w14:paraId="0205CA8D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Roman" w:hAnsi="Roman" w:cstheme="majorHAnsi"/>
          <w:b/>
          <w:bCs/>
        </w:rPr>
        <w:lastRenderedPageBreak/>
        <w:t>6. &lt;meta http-</w:t>
      </w:r>
      <w:proofErr w:type="spellStart"/>
      <w:r w:rsidRPr="00050505">
        <w:rPr>
          <w:rFonts w:ascii="Roman" w:hAnsi="Roman" w:cstheme="majorHAnsi"/>
          <w:b/>
          <w:bCs/>
        </w:rPr>
        <w:t>equiv</w:t>
      </w:r>
      <w:proofErr w:type="spellEnd"/>
      <w:r w:rsidRPr="00050505">
        <w:rPr>
          <w:rFonts w:ascii="Roman" w:hAnsi="Roman" w:cstheme="majorHAnsi"/>
          <w:b/>
          <w:bCs/>
        </w:rPr>
        <w:t>="refresh"&gt;</w:t>
      </w:r>
    </w:p>
    <w:p w14:paraId="33383D12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Refreshes the page after some time or redirects to another URL.</w:t>
      </w:r>
    </w:p>
    <w:p w14:paraId="7947E61F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Example (refresh after 5 seconds):</w:t>
      </w:r>
    </w:p>
    <w:p w14:paraId="78F37AA1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&lt;meta http-</w:t>
      </w:r>
      <w:proofErr w:type="spellStart"/>
      <w:r w:rsidRPr="00050505">
        <w:rPr>
          <w:rFonts w:ascii="Roman" w:hAnsi="Roman" w:cstheme="majorHAnsi"/>
        </w:rPr>
        <w:t>equiv</w:t>
      </w:r>
      <w:proofErr w:type="spellEnd"/>
      <w:r w:rsidRPr="00050505">
        <w:rPr>
          <w:rFonts w:ascii="Roman" w:hAnsi="Roman" w:cstheme="majorHAnsi"/>
        </w:rPr>
        <w:t>="refresh" content="5"&gt;</w:t>
      </w:r>
    </w:p>
    <w:p w14:paraId="2FB47204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Example (redirect to another page after 3 seconds):</w:t>
      </w:r>
    </w:p>
    <w:p w14:paraId="729B7372" w14:textId="78642963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&lt;meta http-</w:t>
      </w:r>
      <w:proofErr w:type="spellStart"/>
      <w:r w:rsidRPr="00050505">
        <w:rPr>
          <w:rFonts w:ascii="Roman" w:hAnsi="Roman" w:cstheme="majorHAnsi"/>
        </w:rPr>
        <w:t>equiv</w:t>
      </w:r>
      <w:proofErr w:type="spellEnd"/>
      <w:r w:rsidRPr="00050505">
        <w:rPr>
          <w:rFonts w:ascii="Roman" w:hAnsi="Roman" w:cstheme="majorHAnsi"/>
        </w:rPr>
        <w:t xml:space="preserve">="refresh" content="3; </w:t>
      </w:r>
      <w:proofErr w:type="spellStart"/>
      <w:r w:rsidRPr="00050505">
        <w:rPr>
          <w:rFonts w:ascii="Roman" w:hAnsi="Roman" w:cstheme="majorHAnsi"/>
        </w:rPr>
        <w:t>url</w:t>
      </w:r>
      <w:proofErr w:type="spellEnd"/>
      <w:r w:rsidRPr="00050505">
        <w:rPr>
          <w:rFonts w:ascii="Roman" w:hAnsi="Roman" w:cstheme="majorHAnsi"/>
        </w:rPr>
        <w:t>=https://example.com"&gt;</w:t>
      </w:r>
    </w:p>
    <w:p w14:paraId="22C0F645" w14:textId="77777777" w:rsidR="00F92753" w:rsidRPr="00514F74" w:rsidRDefault="00F92753" w:rsidP="00A75822">
      <w:pPr>
        <w:rPr>
          <w:rFonts w:ascii="Roman" w:hAnsi="Roman" w:cstheme="majorHAnsi"/>
          <w:b/>
          <w:bCs/>
          <w:sz w:val="24"/>
          <w:szCs w:val="24"/>
        </w:rPr>
      </w:pPr>
    </w:p>
    <w:p w14:paraId="50A8CFF4" w14:textId="77777777" w:rsidR="00A75822" w:rsidRPr="00514F74" w:rsidRDefault="00A75822" w:rsidP="00A75822">
      <w:pPr>
        <w:rPr>
          <w:rFonts w:ascii="Roman" w:hAnsi="Roman" w:cstheme="majorHAnsi"/>
          <w:b/>
          <w:bCs/>
          <w:sz w:val="24"/>
          <w:szCs w:val="24"/>
        </w:rPr>
      </w:pPr>
      <w:r w:rsidRPr="00514F7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14F74">
        <w:rPr>
          <w:rFonts w:ascii="Roman" w:hAnsi="Roman" w:cstheme="majorHAnsi"/>
          <w:b/>
          <w:bCs/>
          <w:sz w:val="24"/>
          <w:szCs w:val="24"/>
        </w:rPr>
        <w:t xml:space="preserve"> Full Example in &lt;head&gt;:</w:t>
      </w:r>
    </w:p>
    <w:p w14:paraId="38B64326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&lt;head&gt;</w:t>
      </w:r>
    </w:p>
    <w:p w14:paraId="433ADC5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&lt;meta charset="UTF-8"&gt;</w:t>
      </w:r>
    </w:p>
    <w:p w14:paraId="4424307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&lt;meta name="viewport" content="width=device-width, initial-scale=1.0"&gt;</w:t>
      </w:r>
    </w:p>
    <w:p w14:paraId="3B64929C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&lt;meta name="description" content="Learn HTML basics with simple examples."&gt;</w:t>
      </w:r>
    </w:p>
    <w:p w14:paraId="1C593FCB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&lt;meta name="author" content="Akash Shinde"&gt;</w:t>
      </w:r>
    </w:p>
    <w:p w14:paraId="26F10F69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&lt;title&gt;My HTML Page&lt;/title&gt;</w:t>
      </w:r>
    </w:p>
    <w:p w14:paraId="08E8FF9F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&lt;/head&gt;</w:t>
      </w:r>
    </w:p>
    <w:p w14:paraId="27B9870F" w14:textId="77777777" w:rsidR="00F92753" w:rsidRPr="00050505" w:rsidRDefault="00F92753" w:rsidP="00A75822">
      <w:pPr>
        <w:rPr>
          <w:rFonts w:ascii="Roman" w:hAnsi="Roman" w:cstheme="majorHAnsi"/>
        </w:rPr>
      </w:pPr>
    </w:p>
    <w:p w14:paraId="2D301F2D" w14:textId="5FB46CA9" w:rsidR="00A75822" w:rsidRPr="00270647" w:rsidRDefault="00A75822" w:rsidP="00A75822">
      <w:pPr>
        <w:rPr>
          <w:rFonts w:ascii="Roman" w:hAnsi="Roman" w:cstheme="majorHAnsi"/>
          <w:b/>
          <w:bCs/>
          <w:sz w:val="24"/>
          <w:szCs w:val="24"/>
        </w:rPr>
      </w:pPr>
      <w:r w:rsidRPr="00270647">
        <w:rPr>
          <w:rFonts w:ascii="Segoe UI Emoji" w:hAnsi="Segoe UI Emoji" w:cs="Segoe UI Emoji"/>
          <w:b/>
          <w:bCs/>
          <w:sz w:val="24"/>
          <w:szCs w:val="24"/>
        </w:rPr>
        <w:t>🟠</w:t>
      </w:r>
      <w:r w:rsidRPr="00270647">
        <w:rPr>
          <w:rFonts w:ascii="Roman" w:hAnsi="Roman" w:cstheme="majorHAnsi"/>
          <w:b/>
          <w:bCs/>
          <w:sz w:val="24"/>
          <w:szCs w:val="24"/>
        </w:rPr>
        <w:t xml:space="preserve"> 3. Advanced HTML Concepts</w:t>
      </w:r>
    </w:p>
    <w:p w14:paraId="7D0BAAFE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✅</w:t>
      </w:r>
      <w:r w:rsidRPr="00050505">
        <w:rPr>
          <w:rFonts w:ascii="Roman" w:hAnsi="Roman" w:cstheme="majorHAnsi"/>
          <w:b/>
          <w:bCs/>
        </w:rPr>
        <w:t xml:space="preserve"> 1. Accessibility (a11y)</w:t>
      </w:r>
    </w:p>
    <w:p w14:paraId="43ABD58C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Accessibility means making your website usable for everyone, including people with disabilities.</w:t>
      </w:r>
    </w:p>
    <w:p w14:paraId="666DD62E" w14:textId="77777777" w:rsidR="00A75822" w:rsidRPr="00270647" w:rsidRDefault="00A75822" w:rsidP="00A75822">
      <w:pPr>
        <w:rPr>
          <w:rFonts w:ascii="Roman" w:hAnsi="Roman" w:cstheme="majorHAnsi"/>
          <w:b/>
          <w:bCs/>
        </w:rPr>
      </w:pPr>
      <w:r w:rsidRPr="00270647">
        <w:rPr>
          <w:rFonts w:ascii="Segoe UI Emoji" w:hAnsi="Segoe UI Emoji" w:cs="Segoe UI Emoji"/>
          <w:b/>
          <w:bCs/>
        </w:rPr>
        <w:t>🔹</w:t>
      </w:r>
      <w:r w:rsidRPr="00270647">
        <w:rPr>
          <w:rFonts w:ascii="Roman" w:hAnsi="Roman" w:cstheme="majorHAnsi"/>
          <w:b/>
          <w:bCs/>
        </w:rPr>
        <w:t xml:space="preserve"> Best Practices:</w:t>
      </w:r>
    </w:p>
    <w:p w14:paraId="1EBE804C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proper alt text for images.</w:t>
      </w:r>
    </w:p>
    <w:p w14:paraId="0D4CB86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semantic HTML (&lt;header&gt;, &lt;nav&gt;, etc.).</w:t>
      </w:r>
    </w:p>
    <w:p w14:paraId="534C1F1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labels for form elements.</w:t>
      </w:r>
    </w:p>
    <w:p w14:paraId="2A527C7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Ensure good keyboard navigation (Tab, Enter, etc.).</w:t>
      </w:r>
    </w:p>
    <w:p w14:paraId="159B388E" w14:textId="77777777" w:rsidR="00270647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proper color contrast and font sizes.</w:t>
      </w:r>
    </w:p>
    <w:p w14:paraId="1F17F2FE" w14:textId="2452BFF7" w:rsidR="00A75822" w:rsidRPr="00270647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  <w:b/>
          <w:bCs/>
        </w:rPr>
        <w:lastRenderedPageBreak/>
        <w:t>✅</w:t>
      </w:r>
      <w:r w:rsidRPr="00050505">
        <w:rPr>
          <w:rFonts w:ascii="Roman" w:hAnsi="Roman" w:cstheme="majorHAnsi"/>
          <w:b/>
          <w:bCs/>
        </w:rPr>
        <w:t xml:space="preserve"> 2. ARIA Roles (Accessible Rich Internet Applications)</w:t>
      </w:r>
    </w:p>
    <w:p w14:paraId="74D1CD4B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ARIA helps screen readers understand elements better when HTML alone is not enough.</w:t>
      </w:r>
    </w:p>
    <w:p w14:paraId="17C8DCAC" w14:textId="77777777" w:rsidR="00A75822" w:rsidRPr="00270647" w:rsidRDefault="00A75822" w:rsidP="00A75822">
      <w:pPr>
        <w:rPr>
          <w:rFonts w:ascii="Roman" w:hAnsi="Roman" w:cstheme="majorHAnsi"/>
          <w:b/>
          <w:bCs/>
        </w:rPr>
      </w:pPr>
      <w:r w:rsidRPr="00270647">
        <w:rPr>
          <w:rFonts w:ascii="Segoe UI Emoji" w:hAnsi="Segoe UI Emoji" w:cs="Segoe UI Emoji"/>
          <w:b/>
          <w:bCs/>
        </w:rPr>
        <w:t>🔹</w:t>
      </w:r>
      <w:r w:rsidRPr="00270647">
        <w:rPr>
          <w:rFonts w:ascii="Roman" w:hAnsi="Roman" w:cstheme="majorHAnsi"/>
          <w:b/>
          <w:bCs/>
        </w:rPr>
        <w:t xml:space="preserve"> Example:</w:t>
      </w:r>
    </w:p>
    <w:p w14:paraId="0FC6659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&lt;div role="navigation"&gt;Menu&lt;/div&gt;</w:t>
      </w:r>
    </w:p>
    <w:p w14:paraId="493400AF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&lt;div role="button" </w:t>
      </w:r>
      <w:proofErr w:type="spellStart"/>
      <w:r w:rsidRPr="00050505">
        <w:rPr>
          <w:rFonts w:ascii="Roman" w:hAnsi="Roman" w:cstheme="majorHAnsi"/>
        </w:rPr>
        <w:t>tabindex</w:t>
      </w:r>
      <w:proofErr w:type="spellEnd"/>
      <w:r w:rsidRPr="00050505">
        <w:rPr>
          <w:rFonts w:ascii="Roman" w:hAnsi="Roman" w:cstheme="majorHAnsi"/>
        </w:rPr>
        <w:t>="0"&gt;Click me&lt;/div&gt;</w:t>
      </w:r>
    </w:p>
    <w:p w14:paraId="6B0B2791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ARIA Role</w:t>
      </w:r>
      <w:r w:rsidRPr="00050505">
        <w:rPr>
          <w:rFonts w:ascii="Roman" w:hAnsi="Roman" w:cstheme="majorHAnsi"/>
        </w:rPr>
        <w:tab/>
        <w:t>Meaning</w:t>
      </w:r>
    </w:p>
    <w:p w14:paraId="25F9D86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role="button"</w:t>
      </w:r>
      <w:r w:rsidRPr="00050505">
        <w:rPr>
          <w:rFonts w:ascii="Roman" w:hAnsi="Roman" w:cstheme="majorHAnsi"/>
        </w:rPr>
        <w:tab/>
        <w:t>Acts like a button</w:t>
      </w:r>
    </w:p>
    <w:p w14:paraId="7CEF51C3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role="navigation"</w:t>
      </w:r>
      <w:r w:rsidRPr="00050505">
        <w:rPr>
          <w:rFonts w:ascii="Roman" w:hAnsi="Roman" w:cstheme="majorHAnsi"/>
        </w:rPr>
        <w:tab/>
        <w:t>Marks navigation section</w:t>
      </w:r>
    </w:p>
    <w:p w14:paraId="0420931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role="dialog"</w:t>
      </w:r>
      <w:r w:rsidRPr="00050505">
        <w:rPr>
          <w:rFonts w:ascii="Roman" w:hAnsi="Roman" w:cstheme="majorHAnsi"/>
        </w:rPr>
        <w:tab/>
        <w:t>Marks popup dialogs</w:t>
      </w:r>
    </w:p>
    <w:p w14:paraId="4BB123EA" w14:textId="77777777" w:rsidR="00A75822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ARIA only when needed. Prefer semantic HTML first.</w:t>
      </w:r>
    </w:p>
    <w:p w14:paraId="614DFAE3" w14:textId="77777777" w:rsidR="00270647" w:rsidRDefault="00270647" w:rsidP="00A75822">
      <w:pPr>
        <w:rPr>
          <w:rFonts w:ascii="Roman" w:hAnsi="Roman" w:cstheme="majorHAnsi"/>
        </w:rPr>
      </w:pPr>
    </w:p>
    <w:p w14:paraId="6A53D278" w14:textId="65394662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✅</w:t>
      </w:r>
      <w:r w:rsidRPr="00050505">
        <w:rPr>
          <w:rFonts w:ascii="Roman" w:hAnsi="Roman" w:cstheme="majorHAnsi"/>
          <w:b/>
          <w:bCs/>
        </w:rPr>
        <w:t xml:space="preserve"> 3. Using Proper Heading Structure</w:t>
      </w:r>
    </w:p>
    <w:p w14:paraId="2CBE2461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Headings (&lt;h1&gt; to &lt;h6&gt;) should follow a logical order, like an outline.</w:t>
      </w:r>
    </w:p>
    <w:p w14:paraId="61487ACF" w14:textId="77777777" w:rsidR="00A75822" w:rsidRPr="00270647" w:rsidRDefault="00A75822" w:rsidP="00A75822">
      <w:pPr>
        <w:rPr>
          <w:rFonts w:ascii="Roman" w:hAnsi="Roman" w:cstheme="majorHAnsi"/>
          <w:b/>
          <w:bCs/>
        </w:rPr>
      </w:pPr>
      <w:r w:rsidRPr="00270647">
        <w:rPr>
          <w:rFonts w:ascii="Segoe UI Emoji" w:hAnsi="Segoe UI Emoji" w:cs="Segoe UI Emoji"/>
          <w:b/>
          <w:bCs/>
        </w:rPr>
        <w:t>✅</w:t>
      </w:r>
      <w:r w:rsidRPr="00270647">
        <w:rPr>
          <w:rFonts w:ascii="Roman" w:hAnsi="Roman" w:cstheme="majorHAnsi"/>
          <w:b/>
          <w:bCs/>
        </w:rPr>
        <w:t xml:space="preserve"> Good Example:</w:t>
      </w:r>
    </w:p>
    <w:p w14:paraId="349C3E2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&lt;h1&gt;Main Title&lt;/h1&gt;</w:t>
      </w:r>
    </w:p>
    <w:p w14:paraId="690927AC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&lt;h2&gt;Section 1&lt;/h2&gt;</w:t>
      </w:r>
    </w:p>
    <w:p w14:paraId="1F43D298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&lt;h3&gt;Subsection&lt;/h3&gt;</w:t>
      </w:r>
    </w:p>
    <w:p w14:paraId="07F2D449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&lt;h2&gt;Section 2&lt;/h2&gt;</w:t>
      </w:r>
    </w:p>
    <w:p w14:paraId="09C69771" w14:textId="77777777" w:rsidR="00A75822" w:rsidRPr="00270647" w:rsidRDefault="00A75822" w:rsidP="00A75822">
      <w:pPr>
        <w:rPr>
          <w:rFonts w:ascii="Roman" w:hAnsi="Roman" w:cstheme="majorHAnsi"/>
          <w:b/>
          <w:bCs/>
        </w:rPr>
      </w:pPr>
      <w:r w:rsidRPr="00270647">
        <w:rPr>
          <w:rFonts w:ascii="Segoe UI Emoji" w:hAnsi="Segoe UI Emoji" w:cs="Segoe UI Emoji"/>
          <w:b/>
          <w:bCs/>
        </w:rPr>
        <w:t>❌</w:t>
      </w:r>
      <w:r w:rsidRPr="00270647">
        <w:rPr>
          <w:rFonts w:ascii="Roman" w:hAnsi="Roman" w:cstheme="majorHAnsi"/>
          <w:b/>
          <w:bCs/>
        </w:rPr>
        <w:t xml:space="preserve"> Avoid skipping levels (like jumping from &lt;h1&gt; to &lt;h4&gt;).</w:t>
      </w:r>
    </w:p>
    <w:p w14:paraId="6EB04891" w14:textId="77777777" w:rsidR="00270647" w:rsidRDefault="00270647" w:rsidP="00A75822">
      <w:pPr>
        <w:rPr>
          <w:rFonts w:ascii="Segoe UI Emoji" w:hAnsi="Segoe UI Emoji" w:cs="Segoe UI Emoji"/>
          <w:b/>
          <w:bCs/>
        </w:rPr>
      </w:pPr>
    </w:p>
    <w:p w14:paraId="37A12256" w14:textId="079EB5C7" w:rsidR="00A75822" w:rsidRPr="00270647" w:rsidRDefault="00A75822" w:rsidP="00A75822">
      <w:pPr>
        <w:rPr>
          <w:rFonts w:ascii="Roman" w:hAnsi="Roman" w:cstheme="majorHAnsi"/>
          <w:b/>
          <w:bCs/>
        </w:rPr>
      </w:pPr>
      <w:r w:rsidRPr="00270647">
        <w:rPr>
          <w:rFonts w:ascii="Segoe UI Emoji" w:hAnsi="Segoe UI Emoji" w:cs="Segoe UI Emoji"/>
          <w:b/>
          <w:bCs/>
        </w:rPr>
        <w:t>✅</w:t>
      </w:r>
      <w:r w:rsidRPr="00270647">
        <w:rPr>
          <w:rFonts w:ascii="Roman" w:hAnsi="Roman" w:cstheme="majorHAnsi"/>
          <w:b/>
          <w:bCs/>
        </w:rPr>
        <w:t xml:space="preserve"> 4. Labeling Form Elements</w:t>
      </w:r>
    </w:p>
    <w:p w14:paraId="3BAEFDC2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&lt;label&gt; to connect text with form inputs, so screen readers can read them.</w:t>
      </w:r>
    </w:p>
    <w:p w14:paraId="4349BE03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Example:</w:t>
      </w:r>
    </w:p>
    <w:p w14:paraId="7F0B5E50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&lt;label for="email"&gt;Email:&lt;/label&gt;</w:t>
      </w:r>
    </w:p>
    <w:p w14:paraId="708CD0F5" w14:textId="77777777" w:rsidR="00270647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&lt;input type="email" id="email" name="email"&gt;</w:t>
      </w:r>
    </w:p>
    <w:p w14:paraId="71533F45" w14:textId="011A7F28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lastRenderedPageBreak/>
        <w:t>✅</w:t>
      </w:r>
      <w:r w:rsidRPr="00050505">
        <w:rPr>
          <w:rFonts w:ascii="Roman" w:hAnsi="Roman" w:cstheme="majorHAnsi"/>
        </w:rPr>
        <w:t xml:space="preserve"> Improves usability and accessibility.</w:t>
      </w:r>
    </w:p>
    <w:p w14:paraId="21AF28E3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</w:p>
    <w:p w14:paraId="57C058D1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✅</w:t>
      </w:r>
      <w:r w:rsidRPr="00050505">
        <w:rPr>
          <w:rFonts w:ascii="Roman" w:hAnsi="Roman" w:cstheme="majorHAnsi"/>
          <w:b/>
          <w:bCs/>
        </w:rPr>
        <w:t xml:space="preserve"> 5. HTML APIs (with JavaScript)</w:t>
      </w:r>
    </w:p>
    <w:p w14:paraId="091C274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These allow HTML + JavaScript to add interactive features.</w:t>
      </w:r>
    </w:p>
    <w:p w14:paraId="057DC6A1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🟡</w:t>
      </w:r>
      <w:r w:rsidRPr="00050505">
        <w:rPr>
          <w:rFonts w:ascii="Roman" w:hAnsi="Roman" w:cstheme="majorHAnsi"/>
          <w:b/>
          <w:bCs/>
        </w:rPr>
        <w:t xml:space="preserve"> a) Drag and Drop API</w:t>
      </w:r>
    </w:p>
    <w:p w14:paraId="4539C7F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&lt;div draggable="true"&gt;Drag me&lt;/div&gt;</w:t>
      </w:r>
    </w:p>
    <w:p w14:paraId="54B8E80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You use JS events like </w:t>
      </w:r>
      <w:proofErr w:type="spellStart"/>
      <w:r w:rsidRPr="00050505">
        <w:rPr>
          <w:rFonts w:ascii="Roman" w:hAnsi="Roman" w:cstheme="majorHAnsi"/>
        </w:rPr>
        <w:t>ondragstart</w:t>
      </w:r>
      <w:proofErr w:type="spellEnd"/>
      <w:r w:rsidRPr="00050505">
        <w:rPr>
          <w:rFonts w:ascii="Roman" w:hAnsi="Roman" w:cstheme="majorHAnsi"/>
        </w:rPr>
        <w:t xml:space="preserve">, </w:t>
      </w:r>
      <w:proofErr w:type="spellStart"/>
      <w:r w:rsidRPr="00050505">
        <w:rPr>
          <w:rFonts w:ascii="Roman" w:hAnsi="Roman" w:cstheme="majorHAnsi"/>
        </w:rPr>
        <w:t>ondrop</w:t>
      </w:r>
      <w:proofErr w:type="spellEnd"/>
      <w:r w:rsidRPr="00050505">
        <w:rPr>
          <w:rFonts w:ascii="Roman" w:hAnsi="Roman" w:cstheme="majorHAnsi"/>
        </w:rPr>
        <w:t>, etc., to move elements around.</w:t>
      </w:r>
    </w:p>
    <w:p w14:paraId="54AB4A0F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🟡</w:t>
      </w:r>
      <w:r w:rsidRPr="00050505">
        <w:rPr>
          <w:rFonts w:ascii="Roman" w:hAnsi="Roman" w:cstheme="majorHAnsi"/>
          <w:b/>
          <w:bCs/>
        </w:rPr>
        <w:t xml:space="preserve"> b) Geolocation API</w:t>
      </w:r>
    </w:p>
    <w:p w14:paraId="4A450DA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Get the user's current location.</w:t>
      </w:r>
    </w:p>
    <w:p w14:paraId="0B1CD331" w14:textId="77777777" w:rsidR="00A75822" w:rsidRPr="00050505" w:rsidRDefault="00A75822" w:rsidP="00A75822">
      <w:pPr>
        <w:rPr>
          <w:rFonts w:ascii="Roman" w:hAnsi="Roman" w:cstheme="majorHAnsi"/>
        </w:rPr>
      </w:pPr>
      <w:proofErr w:type="spellStart"/>
      <w:proofErr w:type="gramStart"/>
      <w:r w:rsidRPr="00050505">
        <w:rPr>
          <w:rFonts w:ascii="Roman" w:hAnsi="Roman" w:cstheme="majorHAnsi"/>
        </w:rPr>
        <w:t>navigator.geolocation</w:t>
      </w:r>
      <w:proofErr w:type="gramEnd"/>
      <w:r w:rsidRPr="00050505">
        <w:rPr>
          <w:rFonts w:ascii="Roman" w:hAnsi="Roman" w:cstheme="majorHAnsi"/>
        </w:rPr>
        <w:t>.</w:t>
      </w:r>
      <w:proofErr w:type="gramStart"/>
      <w:r w:rsidRPr="00050505">
        <w:rPr>
          <w:rFonts w:ascii="Roman" w:hAnsi="Roman" w:cstheme="majorHAnsi"/>
        </w:rPr>
        <w:t>getCurrentPosition</w:t>
      </w:r>
      <w:proofErr w:type="spellEnd"/>
      <w:r w:rsidRPr="00050505">
        <w:rPr>
          <w:rFonts w:ascii="Roman" w:hAnsi="Roman" w:cstheme="majorHAnsi"/>
        </w:rPr>
        <w:t>((</w:t>
      </w:r>
      <w:proofErr w:type="gramEnd"/>
      <w:r w:rsidRPr="00050505">
        <w:rPr>
          <w:rFonts w:ascii="Roman" w:hAnsi="Roman" w:cstheme="majorHAnsi"/>
        </w:rPr>
        <w:t>position) =&gt; {</w:t>
      </w:r>
    </w:p>
    <w:p w14:paraId="6BDEB5B9" w14:textId="5AA735BC" w:rsidR="00A75822" w:rsidRPr="00050505" w:rsidRDefault="00A75822" w:rsidP="00A75822">
      <w:pPr>
        <w:rPr>
          <w:rFonts w:ascii="Roman" w:hAnsi="Roman" w:cstheme="majorHAnsi"/>
        </w:rPr>
      </w:pPr>
      <w:proofErr w:type="gramStart"/>
      <w:r w:rsidRPr="00050505">
        <w:rPr>
          <w:rFonts w:ascii="Roman" w:hAnsi="Roman" w:cstheme="majorHAnsi"/>
        </w:rPr>
        <w:t>console.log(</w:t>
      </w:r>
      <w:proofErr w:type="spellStart"/>
      <w:r w:rsidRPr="00050505">
        <w:rPr>
          <w:rFonts w:ascii="Roman" w:hAnsi="Roman" w:cstheme="majorHAnsi"/>
        </w:rPr>
        <w:t>position.coords</w:t>
      </w:r>
      <w:proofErr w:type="gramEnd"/>
      <w:r w:rsidRPr="00050505">
        <w:rPr>
          <w:rFonts w:ascii="Roman" w:hAnsi="Roman" w:cstheme="majorHAnsi"/>
        </w:rPr>
        <w:t>.latitude</w:t>
      </w:r>
      <w:proofErr w:type="spellEnd"/>
      <w:r w:rsidRPr="00050505">
        <w:rPr>
          <w:rFonts w:ascii="Roman" w:hAnsi="Roman" w:cstheme="majorHAnsi"/>
        </w:rPr>
        <w:t xml:space="preserve">, </w:t>
      </w:r>
      <w:proofErr w:type="spellStart"/>
      <w:proofErr w:type="gramStart"/>
      <w:r w:rsidRPr="00050505">
        <w:rPr>
          <w:rFonts w:ascii="Roman" w:hAnsi="Roman" w:cstheme="majorHAnsi"/>
        </w:rPr>
        <w:t>position.coords</w:t>
      </w:r>
      <w:proofErr w:type="gramEnd"/>
      <w:r w:rsidRPr="00050505">
        <w:rPr>
          <w:rFonts w:ascii="Roman" w:hAnsi="Roman" w:cstheme="majorHAnsi"/>
        </w:rPr>
        <w:t>.longitude</w:t>
      </w:r>
      <w:proofErr w:type="spellEnd"/>
      <w:r w:rsidRPr="00050505">
        <w:rPr>
          <w:rFonts w:ascii="Roman" w:hAnsi="Roman" w:cstheme="majorHAnsi"/>
        </w:rPr>
        <w:t>)</w:t>
      </w:r>
      <w:proofErr w:type="gramStart"/>
      <w:r w:rsidRPr="00050505">
        <w:rPr>
          <w:rFonts w:ascii="Roman" w:hAnsi="Roman" w:cstheme="majorHAnsi"/>
        </w:rPr>
        <w:t>;</w:t>
      </w:r>
      <w:r w:rsidR="00F92753" w:rsidRPr="00050505">
        <w:rPr>
          <w:rFonts w:ascii="Roman" w:hAnsi="Roman" w:cstheme="majorHAnsi"/>
        </w:rPr>
        <w:t xml:space="preserve"> </w:t>
      </w:r>
      <w:r w:rsidR="00F92753" w:rsidRPr="00050505">
        <w:rPr>
          <w:rFonts w:ascii="Roman" w:hAnsi="Roman" w:cstheme="majorHAnsi"/>
        </w:rPr>
        <w:t>});</w:t>
      </w:r>
      <w:proofErr w:type="gramEnd"/>
    </w:p>
    <w:p w14:paraId="53181A8F" w14:textId="77777777" w:rsidR="006447E3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🟡</w:t>
      </w:r>
      <w:r w:rsidRPr="00050505">
        <w:rPr>
          <w:rFonts w:ascii="Roman" w:hAnsi="Roman" w:cstheme="majorHAnsi"/>
          <w:b/>
          <w:bCs/>
        </w:rPr>
        <w:t xml:space="preserve"> c) Web Storage API</w:t>
      </w:r>
    </w:p>
    <w:p w14:paraId="49099850" w14:textId="7C93F482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Roman" w:hAnsi="Roman" w:cstheme="majorHAnsi"/>
        </w:rPr>
        <w:t>Stores data in the browser: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F92753" w:rsidRPr="00050505" w14:paraId="7FEC4ABF" w14:textId="77777777">
        <w:tc>
          <w:tcPr>
            <w:tcW w:w="4428" w:type="dxa"/>
          </w:tcPr>
          <w:p w14:paraId="2411C000" w14:textId="6C548A92" w:rsidR="00F92753" w:rsidRPr="00050505" w:rsidRDefault="00F92753" w:rsidP="00A75822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Type</w:t>
            </w:r>
          </w:p>
        </w:tc>
        <w:tc>
          <w:tcPr>
            <w:tcW w:w="4428" w:type="dxa"/>
          </w:tcPr>
          <w:p w14:paraId="57FF805D" w14:textId="7CB828C5" w:rsidR="00F92753" w:rsidRPr="00050505" w:rsidRDefault="00F92753" w:rsidP="00F92753">
            <w:pPr>
              <w:jc w:val="center"/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Description</w:t>
            </w:r>
          </w:p>
        </w:tc>
      </w:tr>
      <w:tr w:rsidR="00F92753" w:rsidRPr="00050505" w14:paraId="4FAB3EA3" w14:textId="77777777">
        <w:tc>
          <w:tcPr>
            <w:tcW w:w="4428" w:type="dxa"/>
          </w:tcPr>
          <w:p w14:paraId="26FC6EDC" w14:textId="362697FB" w:rsidR="00F92753" w:rsidRPr="00050505" w:rsidRDefault="00F92753" w:rsidP="00A75822">
            <w:pPr>
              <w:rPr>
                <w:rFonts w:ascii="Roman" w:hAnsi="Roman" w:cstheme="majorHAnsi"/>
              </w:rPr>
            </w:pPr>
            <w:proofErr w:type="spellStart"/>
            <w:r w:rsidRPr="00050505">
              <w:rPr>
                <w:rFonts w:ascii="Roman" w:hAnsi="Roman" w:cstheme="majorHAnsi"/>
              </w:rPr>
              <w:t>localStorage</w:t>
            </w:r>
            <w:proofErr w:type="spellEnd"/>
          </w:p>
        </w:tc>
        <w:tc>
          <w:tcPr>
            <w:tcW w:w="4428" w:type="dxa"/>
          </w:tcPr>
          <w:p w14:paraId="3D35AFEF" w14:textId="29BC311B" w:rsidR="00F92753" w:rsidRPr="00050505" w:rsidRDefault="00F92753" w:rsidP="00A75822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Saves data permanently</w:t>
            </w:r>
          </w:p>
        </w:tc>
      </w:tr>
      <w:tr w:rsidR="00F92753" w:rsidRPr="00050505" w14:paraId="22B052B5" w14:textId="77777777">
        <w:tc>
          <w:tcPr>
            <w:tcW w:w="4428" w:type="dxa"/>
          </w:tcPr>
          <w:p w14:paraId="778ED2BF" w14:textId="7CCCE2EB" w:rsidR="00F92753" w:rsidRPr="00050505" w:rsidRDefault="00F92753" w:rsidP="00A75822">
            <w:pPr>
              <w:rPr>
                <w:rFonts w:ascii="Roman" w:hAnsi="Roman" w:cstheme="majorHAnsi"/>
              </w:rPr>
            </w:pPr>
            <w:proofErr w:type="spellStart"/>
            <w:r w:rsidRPr="00050505">
              <w:rPr>
                <w:rFonts w:ascii="Roman" w:hAnsi="Roman" w:cstheme="majorHAnsi"/>
              </w:rPr>
              <w:t>sessionStorage</w:t>
            </w:r>
            <w:proofErr w:type="spellEnd"/>
          </w:p>
        </w:tc>
        <w:tc>
          <w:tcPr>
            <w:tcW w:w="4428" w:type="dxa"/>
          </w:tcPr>
          <w:p w14:paraId="3D37D9EE" w14:textId="7379D948" w:rsidR="00F92753" w:rsidRPr="00050505" w:rsidRDefault="00F92753" w:rsidP="00A75822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Saves data until tab is closed</w:t>
            </w:r>
          </w:p>
        </w:tc>
      </w:tr>
    </w:tbl>
    <w:p w14:paraId="2D712983" w14:textId="77777777" w:rsidR="006447E3" w:rsidRPr="00050505" w:rsidRDefault="006447E3" w:rsidP="00A75822">
      <w:pPr>
        <w:rPr>
          <w:rFonts w:ascii="Roman" w:hAnsi="Roman" w:cstheme="majorHAnsi"/>
        </w:rPr>
      </w:pPr>
    </w:p>
    <w:p w14:paraId="128FFB9D" w14:textId="77777777" w:rsidR="006447E3" w:rsidRPr="00050505" w:rsidRDefault="00A75822" w:rsidP="00A75822">
      <w:pPr>
        <w:rPr>
          <w:rFonts w:ascii="Roman" w:hAnsi="Roman" w:cstheme="majorHAnsi"/>
        </w:rPr>
      </w:pPr>
      <w:proofErr w:type="spellStart"/>
      <w:r w:rsidRPr="00050505">
        <w:rPr>
          <w:rFonts w:ascii="Roman" w:hAnsi="Roman" w:cstheme="majorHAnsi"/>
        </w:rPr>
        <w:t>localStorage.setItem</w:t>
      </w:r>
      <w:proofErr w:type="spellEnd"/>
      <w:r w:rsidRPr="00050505">
        <w:rPr>
          <w:rFonts w:ascii="Roman" w:hAnsi="Roman" w:cstheme="majorHAnsi"/>
        </w:rPr>
        <w:t>("username", "Akash"</w:t>
      </w:r>
      <w:proofErr w:type="gramStart"/>
      <w:r w:rsidRPr="00050505">
        <w:rPr>
          <w:rFonts w:ascii="Roman" w:hAnsi="Roman" w:cstheme="majorHAnsi"/>
        </w:rPr>
        <w:t>);</w:t>
      </w:r>
      <w:proofErr w:type="gramEnd"/>
    </w:p>
    <w:p w14:paraId="1FE7F5BA" w14:textId="1667435D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const user = </w:t>
      </w:r>
      <w:proofErr w:type="spellStart"/>
      <w:r w:rsidRPr="00050505">
        <w:rPr>
          <w:rFonts w:ascii="Roman" w:hAnsi="Roman" w:cstheme="majorHAnsi"/>
        </w:rPr>
        <w:t>localStorage.getItem</w:t>
      </w:r>
      <w:proofErr w:type="spellEnd"/>
      <w:r w:rsidRPr="00050505">
        <w:rPr>
          <w:rFonts w:ascii="Roman" w:hAnsi="Roman" w:cstheme="majorHAnsi"/>
        </w:rPr>
        <w:t>("username"); // Akash</w:t>
      </w:r>
    </w:p>
    <w:p w14:paraId="7C304D16" w14:textId="77777777" w:rsidR="006447E3" w:rsidRPr="00050505" w:rsidRDefault="006447E3" w:rsidP="00A75822">
      <w:pPr>
        <w:rPr>
          <w:rFonts w:ascii="Roman" w:hAnsi="Roman" w:cstheme="majorHAnsi"/>
        </w:rPr>
      </w:pPr>
    </w:p>
    <w:p w14:paraId="20CA910D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✅</w:t>
      </w:r>
      <w:r w:rsidRPr="00050505">
        <w:rPr>
          <w:rFonts w:ascii="Roman" w:hAnsi="Roman" w:cstheme="majorHAnsi"/>
          <w:b/>
          <w:bCs/>
        </w:rPr>
        <w:t xml:space="preserve"> 6. Microdata / Schema.org</w:t>
      </w:r>
    </w:p>
    <w:p w14:paraId="162B673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Helps search engines understand your content using special attributes.</w:t>
      </w:r>
    </w:p>
    <w:p w14:paraId="1A231AAC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Example:</w:t>
      </w:r>
    </w:p>
    <w:p w14:paraId="4FC2F7B9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&lt;div </w:t>
      </w:r>
      <w:proofErr w:type="spellStart"/>
      <w:r w:rsidRPr="00050505">
        <w:rPr>
          <w:rFonts w:ascii="Roman" w:hAnsi="Roman" w:cstheme="majorHAnsi"/>
        </w:rPr>
        <w:t>itemscope</w:t>
      </w:r>
      <w:proofErr w:type="spellEnd"/>
      <w:r w:rsidRPr="00050505">
        <w:rPr>
          <w:rFonts w:ascii="Roman" w:hAnsi="Roman" w:cstheme="majorHAnsi"/>
        </w:rPr>
        <w:t xml:space="preserve"> </w:t>
      </w:r>
      <w:proofErr w:type="spellStart"/>
      <w:proofErr w:type="gramStart"/>
      <w:r w:rsidRPr="00050505">
        <w:rPr>
          <w:rFonts w:ascii="Roman" w:hAnsi="Roman" w:cstheme="majorHAnsi"/>
        </w:rPr>
        <w:t>itemtype</w:t>
      </w:r>
      <w:proofErr w:type="spellEnd"/>
      <w:proofErr w:type="gramEnd"/>
      <w:r w:rsidRPr="00050505">
        <w:rPr>
          <w:rFonts w:ascii="Roman" w:hAnsi="Roman" w:cstheme="majorHAnsi"/>
        </w:rPr>
        <w:t>="https://schema.org/Person"&gt;</w:t>
      </w:r>
    </w:p>
    <w:p w14:paraId="05A659B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&lt;span itemprop="name"&gt;Akash Shinde&lt;/span&gt;</w:t>
      </w:r>
    </w:p>
    <w:p w14:paraId="59CD5FDB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&lt;span itemprop="</w:t>
      </w:r>
      <w:proofErr w:type="spellStart"/>
      <w:r w:rsidRPr="00050505">
        <w:rPr>
          <w:rFonts w:ascii="Roman" w:hAnsi="Roman" w:cstheme="majorHAnsi"/>
        </w:rPr>
        <w:t>jobTitle</w:t>
      </w:r>
      <w:proofErr w:type="spellEnd"/>
      <w:r w:rsidRPr="00050505">
        <w:rPr>
          <w:rFonts w:ascii="Roman" w:hAnsi="Roman" w:cstheme="majorHAnsi"/>
        </w:rPr>
        <w:t>"&gt;Web Developer&lt;/span&gt;</w:t>
      </w:r>
    </w:p>
    <w:p w14:paraId="36E3373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&lt;/div&gt;</w:t>
      </w:r>
    </w:p>
    <w:p w14:paraId="45CB017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lastRenderedPageBreak/>
        <w:t>✅</w:t>
      </w:r>
      <w:r w:rsidRPr="00050505">
        <w:rPr>
          <w:rFonts w:ascii="Roman" w:hAnsi="Roman" w:cstheme="majorHAnsi"/>
        </w:rPr>
        <w:t xml:space="preserve"> Improves SEO and enables rich results (like reviews, events).</w:t>
      </w:r>
    </w:p>
    <w:p w14:paraId="5F107C13" w14:textId="77777777" w:rsidR="00270647" w:rsidRDefault="00270647" w:rsidP="00A75822">
      <w:pPr>
        <w:rPr>
          <w:rFonts w:ascii="Roman" w:hAnsi="Roman" w:cstheme="majorHAnsi"/>
        </w:rPr>
      </w:pPr>
    </w:p>
    <w:p w14:paraId="701BCB84" w14:textId="7BDCC222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✅</w:t>
      </w:r>
      <w:r w:rsidRPr="00050505">
        <w:rPr>
          <w:rFonts w:ascii="Roman" w:hAnsi="Roman" w:cstheme="majorHAnsi"/>
          <w:b/>
          <w:bCs/>
        </w:rPr>
        <w:t xml:space="preserve"> 7. HTML5 Form Validation</w:t>
      </w:r>
    </w:p>
    <w:p w14:paraId="755B7F83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Built-in way to check form fields without JavaScript.</w:t>
      </w:r>
    </w:p>
    <w:p w14:paraId="5237A878" w14:textId="77777777" w:rsidR="00A75822" w:rsidRPr="00270647" w:rsidRDefault="00A75822" w:rsidP="00A75822">
      <w:pPr>
        <w:rPr>
          <w:rFonts w:ascii="Roman" w:hAnsi="Roman" w:cstheme="majorHAnsi"/>
          <w:b/>
          <w:bCs/>
        </w:rPr>
      </w:pPr>
      <w:r w:rsidRPr="00270647">
        <w:rPr>
          <w:rFonts w:ascii="Segoe UI Emoji" w:hAnsi="Segoe UI Emoji" w:cs="Segoe UI Emoji"/>
          <w:b/>
          <w:bCs/>
        </w:rPr>
        <w:t>🔹</w:t>
      </w:r>
      <w:r w:rsidRPr="00270647">
        <w:rPr>
          <w:rFonts w:ascii="Roman" w:hAnsi="Roman" w:cstheme="majorHAnsi"/>
          <w:b/>
          <w:bCs/>
        </w:rPr>
        <w:t xml:space="preserve"> Common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3822"/>
        <w:gridCol w:w="3658"/>
      </w:tblGrid>
      <w:tr w:rsidR="00A75822" w:rsidRPr="00050505" w14:paraId="70B7F426" w14:textId="77777777" w:rsidTr="00107820">
        <w:tc>
          <w:tcPr>
            <w:tcW w:w="1101" w:type="dxa"/>
          </w:tcPr>
          <w:p w14:paraId="3C46E261" w14:textId="77777777" w:rsidR="00A75822" w:rsidRPr="00270647" w:rsidRDefault="00A75822" w:rsidP="00107820">
            <w:pPr>
              <w:rPr>
                <w:rFonts w:ascii="Roman" w:hAnsi="Roman" w:cstheme="majorHAnsi"/>
                <w:b/>
                <w:bCs/>
              </w:rPr>
            </w:pPr>
            <w:r w:rsidRPr="00270647">
              <w:rPr>
                <w:rFonts w:ascii="Roman" w:hAnsi="Roman" w:cstheme="majorHAnsi"/>
                <w:b/>
                <w:bCs/>
              </w:rPr>
              <w:t>Attribute</w:t>
            </w:r>
          </w:p>
        </w:tc>
        <w:tc>
          <w:tcPr>
            <w:tcW w:w="3969" w:type="dxa"/>
          </w:tcPr>
          <w:p w14:paraId="06677477" w14:textId="77777777" w:rsidR="00A75822" w:rsidRPr="00270647" w:rsidRDefault="00A75822" w:rsidP="00107820">
            <w:pPr>
              <w:rPr>
                <w:rFonts w:ascii="Roman" w:hAnsi="Roman" w:cstheme="majorHAnsi"/>
                <w:b/>
                <w:bCs/>
              </w:rPr>
            </w:pPr>
            <w:r w:rsidRPr="00270647">
              <w:rPr>
                <w:rFonts w:ascii="Roman" w:hAnsi="Roman" w:cstheme="majorHAnsi"/>
                <w:b/>
                <w:bCs/>
              </w:rPr>
              <w:t>Purpose</w:t>
            </w:r>
          </w:p>
        </w:tc>
        <w:tc>
          <w:tcPr>
            <w:tcW w:w="3786" w:type="dxa"/>
          </w:tcPr>
          <w:p w14:paraId="49EBA8CF" w14:textId="77777777" w:rsidR="00A75822" w:rsidRPr="00270647" w:rsidRDefault="00A75822" w:rsidP="00107820">
            <w:pPr>
              <w:rPr>
                <w:rFonts w:ascii="Roman" w:hAnsi="Roman" w:cstheme="majorHAnsi"/>
                <w:b/>
                <w:bCs/>
              </w:rPr>
            </w:pPr>
            <w:r w:rsidRPr="00270647">
              <w:rPr>
                <w:rFonts w:ascii="Roman" w:hAnsi="Roman" w:cstheme="majorHAnsi"/>
                <w:b/>
                <w:bCs/>
              </w:rPr>
              <w:t>Example</w:t>
            </w:r>
          </w:p>
        </w:tc>
      </w:tr>
      <w:tr w:rsidR="00A75822" w:rsidRPr="00050505" w14:paraId="70E69753" w14:textId="77777777" w:rsidTr="00107820">
        <w:tc>
          <w:tcPr>
            <w:tcW w:w="1101" w:type="dxa"/>
          </w:tcPr>
          <w:p w14:paraId="5C1E45AC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required</w:t>
            </w:r>
          </w:p>
        </w:tc>
        <w:tc>
          <w:tcPr>
            <w:tcW w:w="3969" w:type="dxa"/>
          </w:tcPr>
          <w:p w14:paraId="1063B8AB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Field must be filled</w:t>
            </w:r>
          </w:p>
        </w:tc>
        <w:tc>
          <w:tcPr>
            <w:tcW w:w="3786" w:type="dxa"/>
          </w:tcPr>
          <w:p w14:paraId="5CB04226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&lt;input required&gt;</w:t>
            </w:r>
          </w:p>
        </w:tc>
      </w:tr>
      <w:tr w:rsidR="00A75822" w:rsidRPr="00050505" w14:paraId="04402C46" w14:textId="77777777" w:rsidTr="00107820">
        <w:tc>
          <w:tcPr>
            <w:tcW w:w="1101" w:type="dxa"/>
          </w:tcPr>
          <w:p w14:paraId="59483E17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pattern</w:t>
            </w:r>
          </w:p>
        </w:tc>
        <w:tc>
          <w:tcPr>
            <w:tcW w:w="3969" w:type="dxa"/>
          </w:tcPr>
          <w:p w14:paraId="4382EAC5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Must match a regex pattern</w:t>
            </w:r>
          </w:p>
        </w:tc>
        <w:tc>
          <w:tcPr>
            <w:tcW w:w="3786" w:type="dxa"/>
          </w:tcPr>
          <w:p w14:paraId="10756F6C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&lt;input pattern="[A-Za-z]{</w:t>
            </w:r>
            <w:proofErr w:type="gramStart"/>
            <w:r w:rsidRPr="00050505">
              <w:rPr>
                <w:rFonts w:ascii="Roman" w:hAnsi="Roman" w:cstheme="majorHAnsi"/>
              </w:rPr>
              <w:t>3,}</w:t>
            </w:r>
            <w:proofErr w:type="gramEnd"/>
            <w:r w:rsidRPr="00050505">
              <w:rPr>
                <w:rFonts w:ascii="Roman" w:hAnsi="Roman" w:cstheme="majorHAnsi"/>
              </w:rPr>
              <w:t>"&gt;</w:t>
            </w:r>
          </w:p>
        </w:tc>
      </w:tr>
      <w:tr w:rsidR="00A75822" w:rsidRPr="00050505" w14:paraId="4CF261F1" w14:textId="77777777" w:rsidTr="00107820">
        <w:tc>
          <w:tcPr>
            <w:tcW w:w="1101" w:type="dxa"/>
          </w:tcPr>
          <w:p w14:paraId="2CEF2916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min/max</w:t>
            </w:r>
          </w:p>
        </w:tc>
        <w:tc>
          <w:tcPr>
            <w:tcW w:w="3969" w:type="dxa"/>
          </w:tcPr>
          <w:p w14:paraId="6E07F88C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Numeric/date input range</w:t>
            </w:r>
          </w:p>
        </w:tc>
        <w:tc>
          <w:tcPr>
            <w:tcW w:w="3786" w:type="dxa"/>
          </w:tcPr>
          <w:p w14:paraId="42D6FE9B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&lt;input type="number" min="1" max="10"&gt;</w:t>
            </w:r>
          </w:p>
        </w:tc>
      </w:tr>
      <w:tr w:rsidR="00A75822" w:rsidRPr="00050505" w14:paraId="0D8CB01A" w14:textId="77777777" w:rsidTr="00107820">
        <w:tc>
          <w:tcPr>
            <w:tcW w:w="1101" w:type="dxa"/>
          </w:tcPr>
          <w:p w14:paraId="09A42808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type</w:t>
            </w:r>
          </w:p>
        </w:tc>
        <w:tc>
          <w:tcPr>
            <w:tcW w:w="3969" w:type="dxa"/>
          </w:tcPr>
          <w:p w14:paraId="79A06756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Checks input type like email, number</w:t>
            </w:r>
          </w:p>
        </w:tc>
        <w:tc>
          <w:tcPr>
            <w:tcW w:w="3786" w:type="dxa"/>
          </w:tcPr>
          <w:p w14:paraId="19A9436F" w14:textId="77777777" w:rsidR="00A75822" w:rsidRPr="00050505" w:rsidRDefault="00A75822" w:rsidP="00107820">
            <w:pPr>
              <w:rPr>
                <w:rFonts w:ascii="Roman" w:hAnsi="Roman" w:cstheme="majorHAnsi"/>
              </w:rPr>
            </w:pPr>
            <w:r w:rsidRPr="00050505">
              <w:rPr>
                <w:rFonts w:ascii="Roman" w:hAnsi="Roman" w:cstheme="majorHAnsi"/>
              </w:rPr>
              <w:t>&lt;input type="email"&gt;</w:t>
            </w:r>
          </w:p>
        </w:tc>
      </w:tr>
    </w:tbl>
    <w:p w14:paraId="694C8074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36E8C605" w14:textId="77777777" w:rsidR="00A75822" w:rsidRPr="00270647" w:rsidRDefault="00A75822" w:rsidP="00A75822">
      <w:pPr>
        <w:rPr>
          <w:rFonts w:ascii="Roman" w:hAnsi="Roman" w:cstheme="majorHAnsi"/>
          <w:b/>
          <w:bCs/>
        </w:rPr>
      </w:pPr>
      <w:r w:rsidRPr="00270647">
        <w:rPr>
          <w:rFonts w:ascii="Segoe UI Emoji" w:hAnsi="Segoe UI Emoji" w:cs="Segoe UI Emoji"/>
          <w:b/>
          <w:bCs/>
        </w:rPr>
        <w:t>✅</w:t>
      </w:r>
      <w:r w:rsidRPr="00270647">
        <w:rPr>
          <w:rFonts w:ascii="Roman" w:hAnsi="Roman" w:cstheme="majorHAnsi"/>
          <w:b/>
          <w:bCs/>
        </w:rPr>
        <w:t xml:space="preserve"> Example:</w:t>
      </w:r>
    </w:p>
    <w:p w14:paraId="1B018C8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&lt;form&gt;</w:t>
      </w:r>
    </w:p>
    <w:p w14:paraId="2578E14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&lt;input type="email" required&gt;</w:t>
      </w:r>
    </w:p>
    <w:p w14:paraId="2967FAA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&lt;input type="number" min="1" max="100"&gt;</w:t>
      </w:r>
    </w:p>
    <w:p w14:paraId="15087F10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&lt;input type="text" pattern="[A-Za-z]{</w:t>
      </w:r>
      <w:proofErr w:type="gramStart"/>
      <w:r w:rsidRPr="00050505">
        <w:rPr>
          <w:rFonts w:ascii="Roman" w:hAnsi="Roman" w:cstheme="majorHAnsi"/>
        </w:rPr>
        <w:t>3,}</w:t>
      </w:r>
      <w:proofErr w:type="gramEnd"/>
      <w:r w:rsidRPr="00050505">
        <w:rPr>
          <w:rFonts w:ascii="Roman" w:hAnsi="Roman" w:cstheme="majorHAnsi"/>
        </w:rPr>
        <w:t>"&gt;</w:t>
      </w:r>
    </w:p>
    <w:p w14:paraId="01FF55D8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&lt;button type="submit"&gt;Submit&lt;/button&gt;</w:t>
      </w:r>
    </w:p>
    <w:p w14:paraId="54E82531" w14:textId="77D7678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&lt;/form&gt;</w:t>
      </w:r>
    </w:p>
    <w:p w14:paraId="04A6F8EF" w14:textId="77777777" w:rsidR="006447E3" w:rsidRPr="00050505" w:rsidRDefault="006447E3" w:rsidP="00A75822">
      <w:pPr>
        <w:rPr>
          <w:rFonts w:ascii="Roman" w:hAnsi="Roman" w:cstheme="majorHAnsi"/>
        </w:rPr>
      </w:pPr>
    </w:p>
    <w:p w14:paraId="68E7A63C" w14:textId="74BCA8DC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✅</w:t>
      </w:r>
      <w:r w:rsidRPr="00050505">
        <w:rPr>
          <w:rFonts w:ascii="Roman" w:hAnsi="Roman" w:cstheme="majorHAnsi"/>
          <w:b/>
          <w:bCs/>
        </w:rPr>
        <w:t xml:space="preserve"> Developer Tools (Chrome </w:t>
      </w:r>
      <w:proofErr w:type="spellStart"/>
      <w:r w:rsidRPr="00050505">
        <w:rPr>
          <w:rFonts w:ascii="Roman" w:hAnsi="Roman" w:cstheme="majorHAnsi"/>
          <w:b/>
          <w:bCs/>
        </w:rPr>
        <w:t>DevTools</w:t>
      </w:r>
      <w:proofErr w:type="spellEnd"/>
      <w:r w:rsidRPr="00050505">
        <w:rPr>
          <w:rFonts w:ascii="Roman" w:hAnsi="Roman" w:cstheme="majorHAnsi"/>
          <w:b/>
          <w:bCs/>
        </w:rPr>
        <w:t>)</w:t>
      </w:r>
    </w:p>
    <w:p w14:paraId="1842B88B" w14:textId="52AE630B" w:rsidR="006447E3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</w:t>
      </w:r>
      <w:r w:rsidRPr="00050505">
        <w:rPr>
          <w:rFonts w:ascii="Roman" w:hAnsi="Roman" w:cstheme="majorHAnsi"/>
          <w:b/>
          <w:bCs/>
        </w:rPr>
        <w:t>What it is:</w:t>
      </w:r>
    </w:p>
    <w:p w14:paraId="70562E63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Chrome </w:t>
      </w:r>
      <w:proofErr w:type="spellStart"/>
      <w:r w:rsidRPr="00050505">
        <w:rPr>
          <w:rFonts w:ascii="Roman" w:hAnsi="Roman" w:cstheme="majorHAnsi"/>
        </w:rPr>
        <w:t>DevTools</w:t>
      </w:r>
      <w:proofErr w:type="spellEnd"/>
      <w:r w:rsidRPr="00050505">
        <w:rPr>
          <w:rFonts w:ascii="Roman" w:hAnsi="Roman" w:cstheme="majorHAnsi"/>
        </w:rPr>
        <w:t xml:space="preserve"> is a built-in tool in Chrome (press F12 or right-click → "Inspect")</w:t>
      </w:r>
    </w:p>
    <w:p w14:paraId="27E17570" w14:textId="77777777" w:rsidR="00270647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It helps debug, edit, and test your HTML, CSS, and JavaScript directly in the browser.</w:t>
      </w:r>
    </w:p>
    <w:p w14:paraId="3C88744D" w14:textId="197B3D0A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</w:t>
      </w:r>
      <w:r w:rsidRPr="00050505">
        <w:rPr>
          <w:rFonts w:ascii="Roman" w:hAnsi="Roman" w:cstheme="majorHAnsi"/>
          <w:b/>
          <w:bCs/>
        </w:rPr>
        <w:t>Key Features:</w:t>
      </w:r>
    </w:p>
    <w:p w14:paraId="59E2825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Elements tab: See and edit HTML/CSS live.</w:t>
      </w:r>
    </w:p>
    <w:p w14:paraId="61AF31AC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Console: Run JavaScript or check errors.</w:t>
      </w:r>
    </w:p>
    <w:p w14:paraId="19118D2C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Network: See how and when files load.</w:t>
      </w:r>
    </w:p>
    <w:p w14:paraId="516183DC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lastRenderedPageBreak/>
        <w:t>Responsive view: Simulate mobile/tablet screens.</w:t>
      </w:r>
    </w:p>
    <w:p w14:paraId="1EA6B1E6" w14:textId="77777777" w:rsidR="006447E3" w:rsidRPr="00050505" w:rsidRDefault="006447E3" w:rsidP="00A75822">
      <w:pPr>
        <w:rPr>
          <w:rFonts w:ascii="Roman" w:hAnsi="Roman" w:cstheme="majorHAnsi"/>
        </w:rPr>
      </w:pPr>
    </w:p>
    <w:p w14:paraId="6A075C65" w14:textId="372610D5" w:rsidR="00A75822" w:rsidRPr="00270647" w:rsidRDefault="00A75822" w:rsidP="00A75822">
      <w:pPr>
        <w:rPr>
          <w:rFonts w:ascii="Roman" w:hAnsi="Roman" w:cstheme="majorHAnsi"/>
          <w:b/>
          <w:bCs/>
          <w:sz w:val="24"/>
          <w:szCs w:val="24"/>
        </w:rPr>
      </w:pPr>
      <w:r w:rsidRPr="0027064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70647">
        <w:rPr>
          <w:rFonts w:ascii="Roman" w:hAnsi="Roman" w:cstheme="majorHAnsi"/>
          <w:b/>
          <w:bCs/>
          <w:sz w:val="24"/>
          <w:szCs w:val="24"/>
        </w:rPr>
        <w:t xml:space="preserve"> SEO Basics with HTML (Search Engine Optimization)</w:t>
      </w:r>
    </w:p>
    <w:p w14:paraId="37708049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Search engines like Google use your HTML to understand your site.</w:t>
      </w:r>
    </w:p>
    <w:p w14:paraId="71F63214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Key HTML Tips for SEO:</w:t>
      </w:r>
    </w:p>
    <w:p w14:paraId="0CEC2700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semantic tags (&lt;header&gt;, &lt;article&gt;, &lt;footer&gt;)</w:t>
      </w:r>
    </w:p>
    <w:p w14:paraId="5AA0D6AF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&lt;title&gt; and &lt;meta name="description"&gt; in &lt;head&gt;</w:t>
      </w:r>
    </w:p>
    <w:p w14:paraId="6758CD71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alt attributes on images</w:t>
      </w:r>
    </w:p>
    <w:p w14:paraId="54CE4808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proper heading structure (&lt;h1&gt;, &lt;h2&gt;, etc.)</w:t>
      </w:r>
    </w:p>
    <w:p w14:paraId="08AE4EE6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Link pages with meaningful anchor text</w:t>
      </w:r>
    </w:p>
    <w:p w14:paraId="221587ED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2F0C55AE" w14:textId="77777777" w:rsidR="00A75822" w:rsidRPr="00270647" w:rsidRDefault="00A75822" w:rsidP="00A75822">
      <w:pPr>
        <w:rPr>
          <w:rFonts w:ascii="Roman" w:hAnsi="Roman" w:cstheme="majorHAnsi"/>
          <w:b/>
          <w:bCs/>
        </w:rPr>
      </w:pPr>
      <w:r w:rsidRPr="00270647">
        <w:rPr>
          <w:rFonts w:ascii="Segoe UI Emoji" w:hAnsi="Segoe UI Emoji" w:cs="Segoe UI Emoji"/>
          <w:b/>
          <w:bCs/>
        </w:rPr>
        <w:t>✅</w:t>
      </w:r>
      <w:r w:rsidRPr="00270647">
        <w:rPr>
          <w:rFonts w:ascii="Roman" w:hAnsi="Roman" w:cstheme="majorHAnsi"/>
          <w:b/>
          <w:bCs/>
        </w:rPr>
        <w:t xml:space="preserve"> Example:</w:t>
      </w:r>
    </w:p>
    <w:p w14:paraId="073FD21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&lt;head&gt;</w:t>
      </w:r>
    </w:p>
    <w:p w14:paraId="366BD369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&lt;title&gt;Learn HTML in Simple Steps&lt;/title&gt;</w:t>
      </w:r>
    </w:p>
    <w:p w14:paraId="619A442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&lt;meta name="description" content="This tutorial helps you learn HTML easily."&gt;</w:t>
      </w:r>
    </w:p>
    <w:p w14:paraId="763654C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&lt;/head&gt;</w:t>
      </w:r>
    </w:p>
    <w:p w14:paraId="1D60303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</w:t>
      </w:r>
      <w:proofErr w:type="spellStart"/>
      <w:r w:rsidRPr="00050505">
        <w:rPr>
          <w:rFonts w:ascii="Roman" w:hAnsi="Roman" w:cstheme="majorHAnsi"/>
        </w:rPr>
        <w:t>img</w:t>
      </w:r>
      <w:proofErr w:type="spellEnd"/>
      <w:r w:rsidRPr="00050505">
        <w:rPr>
          <w:rFonts w:ascii="Roman" w:hAnsi="Roman" w:cstheme="majorHAnsi"/>
        </w:rPr>
        <w:t xml:space="preserve"> </w:t>
      </w:r>
      <w:proofErr w:type="spellStart"/>
      <w:r w:rsidRPr="00050505">
        <w:rPr>
          <w:rFonts w:ascii="Roman" w:hAnsi="Roman" w:cstheme="majorHAnsi"/>
        </w:rPr>
        <w:t>src</w:t>
      </w:r>
      <w:proofErr w:type="spellEnd"/>
      <w:r w:rsidRPr="00050505">
        <w:rPr>
          <w:rFonts w:ascii="Roman" w:hAnsi="Roman" w:cstheme="majorHAnsi"/>
        </w:rPr>
        <w:t>="dog.jpg" alt="Golden Retriever puppy"&gt;</w:t>
      </w:r>
    </w:p>
    <w:p w14:paraId="0E276011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</w:p>
    <w:p w14:paraId="179D1FBB" w14:textId="77777777" w:rsidR="00A75822" w:rsidRPr="00270647" w:rsidRDefault="00A75822" w:rsidP="00A75822">
      <w:pPr>
        <w:rPr>
          <w:rFonts w:ascii="Roman" w:hAnsi="Roman" w:cstheme="majorHAnsi"/>
          <w:b/>
          <w:bCs/>
          <w:sz w:val="24"/>
          <w:szCs w:val="24"/>
        </w:rPr>
      </w:pPr>
      <w:r w:rsidRPr="0027064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70647">
        <w:rPr>
          <w:rFonts w:ascii="Roman" w:hAnsi="Roman" w:cstheme="majorHAnsi"/>
          <w:b/>
          <w:bCs/>
          <w:sz w:val="24"/>
          <w:szCs w:val="24"/>
        </w:rPr>
        <w:t xml:space="preserve"> Responsive Design Foundations</w:t>
      </w:r>
    </w:p>
    <w:p w14:paraId="7A2105CE" w14:textId="77777777" w:rsidR="006447E3" w:rsidRPr="00050505" w:rsidRDefault="006447E3" w:rsidP="00A75822">
      <w:pPr>
        <w:rPr>
          <w:rFonts w:ascii="Roman" w:hAnsi="Roman" w:cstheme="majorHAnsi"/>
          <w:b/>
          <w:bCs/>
        </w:rPr>
      </w:pPr>
    </w:p>
    <w:p w14:paraId="2F701BE3" w14:textId="14A8A9CA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Making your website look good on all devices: mobile, tablet, desktop.</w:t>
      </w:r>
    </w:p>
    <w:p w14:paraId="7AEAA210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🔹</w:t>
      </w:r>
      <w:r w:rsidRPr="00050505">
        <w:rPr>
          <w:rFonts w:ascii="Roman" w:hAnsi="Roman" w:cstheme="majorHAnsi"/>
          <w:b/>
          <w:bCs/>
        </w:rPr>
        <w:t xml:space="preserve"> 1. Viewport Meta Tag</w:t>
      </w:r>
    </w:p>
    <w:p w14:paraId="1658456A" w14:textId="77777777" w:rsidR="00A75822" w:rsidRPr="00050505" w:rsidRDefault="00A75822" w:rsidP="00A75822">
      <w:pPr>
        <w:rPr>
          <w:rFonts w:ascii="Roman" w:hAnsi="Roman" w:cstheme="majorHAnsi"/>
        </w:rPr>
      </w:pPr>
      <w:proofErr w:type="gramStart"/>
      <w:r w:rsidRPr="00050505">
        <w:rPr>
          <w:rFonts w:ascii="Roman" w:hAnsi="Roman" w:cstheme="majorHAnsi"/>
        </w:rPr>
        <w:t>Tells</w:t>
      </w:r>
      <w:proofErr w:type="gramEnd"/>
      <w:r w:rsidRPr="00050505">
        <w:rPr>
          <w:rFonts w:ascii="Roman" w:hAnsi="Roman" w:cstheme="majorHAnsi"/>
        </w:rPr>
        <w:t xml:space="preserve"> the browser how to scale the page on mobile.</w:t>
      </w:r>
    </w:p>
    <w:p w14:paraId="632E6C03" w14:textId="2586705E" w:rsidR="00A75822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&lt;meta name="viewport" content="width=device-width, initial-scale=1.0"&gt;</w:t>
      </w:r>
    </w:p>
    <w:p w14:paraId="07C6A8EC" w14:textId="77777777" w:rsidR="00270647" w:rsidRPr="00050505" w:rsidRDefault="00270647" w:rsidP="00A75822">
      <w:pPr>
        <w:rPr>
          <w:rFonts w:ascii="Roman" w:hAnsi="Roman" w:cstheme="majorHAnsi"/>
        </w:rPr>
      </w:pPr>
    </w:p>
    <w:p w14:paraId="232B10BC" w14:textId="319192A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lastRenderedPageBreak/>
        <w:t>🔹</w:t>
      </w:r>
      <w:r w:rsidRPr="00050505">
        <w:rPr>
          <w:rFonts w:ascii="Roman" w:hAnsi="Roman" w:cstheme="majorHAnsi"/>
          <w:b/>
          <w:bCs/>
        </w:rPr>
        <w:t xml:space="preserve"> 2. Mobile-First Design</w:t>
      </w:r>
    </w:p>
    <w:p w14:paraId="462DD15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Start designing for small screens first</w:t>
      </w:r>
    </w:p>
    <w:p w14:paraId="286C0C5B" w14:textId="38B3D59A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Then use media queries to adjust for larger screens</w:t>
      </w:r>
    </w:p>
    <w:p w14:paraId="52925EA8" w14:textId="661652FA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✅</w:t>
      </w:r>
      <w:r w:rsidRPr="00050505">
        <w:rPr>
          <w:rFonts w:ascii="Roman" w:hAnsi="Roman" w:cstheme="majorHAnsi"/>
        </w:rPr>
        <w:t xml:space="preserve"> Example (CSS):</w:t>
      </w:r>
    </w:p>
    <w:p w14:paraId="54462D6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/* Base (mobile-first) */</w:t>
      </w:r>
    </w:p>
    <w:p w14:paraId="234857C8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body {</w:t>
      </w:r>
    </w:p>
    <w:p w14:paraId="295C5033" w14:textId="5069B23F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font-size: </w:t>
      </w:r>
      <w:proofErr w:type="gramStart"/>
      <w:r w:rsidR="00601642" w:rsidRPr="00050505">
        <w:rPr>
          <w:rFonts w:ascii="Roman" w:hAnsi="Roman" w:cstheme="majorHAnsi"/>
        </w:rPr>
        <w:t>16px;</w:t>
      </w:r>
      <w:proofErr w:type="gramEnd"/>
    </w:p>
    <w:p w14:paraId="4B728D57" w14:textId="017A3F74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}</w:t>
      </w:r>
    </w:p>
    <w:p w14:paraId="04A517C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/* For larger screens */</w:t>
      </w:r>
    </w:p>
    <w:p w14:paraId="4C8EDB1B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@media (min-width: 768px) {</w:t>
      </w:r>
    </w:p>
    <w:p w14:paraId="1F78672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body {</w:t>
      </w:r>
    </w:p>
    <w:p w14:paraId="48FB77DF" w14:textId="1089FC6F" w:rsidR="006447E3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   font-size: </w:t>
      </w:r>
      <w:proofErr w:type="gramStart"/>
      <w:r w:rsidR="006447E3" w:rsidRPr="00050505">
        <w:rPr>
          <w:rFonts w:ascii="Roman" w:hAnsi="Roman" w:cstheme="majorHAnsi"/>
        </w:rPr>
        <w:t>18px;</w:t>
      </w:r>
      <w:proofErr w:type="gramEnd"/>
    </w:p>
    <w:p w14:paraId="7B99AE1B" w14:textId="51B9338D" w:rsidR="006447E3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 }</w:t>
      </w:r>
    </w:p>
    <w:p w14:paraId="29D2CE59" w14:textId="5FE8A89E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}</w:t>
      </w:r>
    </w:p>
    <w:p w14:paraId="1742E5CE" w14:textId="77777777" w:rsidR="00A75822" w:rsidRPr="00050505" w:rsidRDefault="00A75822" w:rsidP="00A75822">
      <w:pPr>
        <w:rPr>
          <w:rFonts w:ascii="Roman" w:hAnsi="Roman" w:cstheme="majorHAnsi"/>
        </w:rPr>
      </w:pPr>
    </w:p>
    <w:p w14:paraId="7C76CF86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✅</w:t>
      </w:r>
      <w:r w:rsidRPr="00050505">
        <w:rPr>
          <w:rFonts w:ascii="Roman" w:hAnsi="Roman" w:cstheme="majorHAnsi"/>
          <w:b/>
          <w:bCs/>
        </w:rPr>
        <w:t xml:space="preserve"> Linting HTML (W3C Validator)</w:t>
      </w:r>
    </w:p>
    <w:p w14:paraId="750430A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</w:t>
      </w:r>
      <w:r w:rsidRPr="00050505">
        <w:rPr>
          <w:rFonts w:ascii="Roman" w:hAnsi="Roman" w:cstheme="majorHAnsi"/>
          <w:b/>
          <w:bCs/>
        </w:rPr>
        <w:t>What is Linting?</w:t>
      </w:r>
    </w:p>
    <w:p w14:paraId="3CCB62F1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Linting = Checking your code for errors or warnings</w:t>
      </w:r>
    </w:p>
    <w:p w14:paraId="619F7D28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tools like:</w:t>
      </w:r>
    </w:p>
    <w:p w14:paraId="69CCD9E8" w14:textId="7B0CA7EC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🔗</w:t>
      </w:r>
      <w:r w:rsidRPr="00050505">
        <w:rPr>
          <w:rFonts w:ascii="Roman" w:hAnsi="Roman" w:cstheme="majorHAnsi"/>
        </w:rPr>
        <w:t xml:space="preserve"> https://validator.w3.org/</w:t>
      </w:r>
    </w:p>
    <w:p w14:paraId="72D09BCE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Just paste your HTML or URL and get a report.</w:t>
      </w:r>
    </w:p>
    <w:p w14:paraId="1974B48B" w14:textId="77777777" w:rsidR="00FB55F4" w:rsidRPr="00050505" w:rsidRDefault="00FB55F4" w:rsidP="00A75822">
      <w:pPr>
        <w:rPr>
          <w:rFonts w:ascii="Roman" w:hAnsi="Roman" w:cstheme="majorHAnsi"/>
        </w:rPr>
      </w:pPr>
    </w:p>
    <w:p w14:paraId="46F86DEB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✅</w:t>
      </w:r>
      <w:r w:rsidRPr="00050505">
        <w:rPr>
          <w:rFonts w:ascii="Roman" w:hAnsi="Roman" w:cstheme="majorHAnsi"/>
        </w:rPr>
        <w:t xml:space="preserve"> It helps you fix:</w:t>
      </w:r>
    </w:p>
    <w:p w14:paraId="13A2FF44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Missing tags</w:t>
      </w:r>
    </w:p>
    <w:p w14:paraId="6F27871A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Wrong nesting</w:t>
      </w:r>
    </w:p>
    <w:p w14:paraId="5A76E183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Outdated attributes</w:t>
      </w:r>
    </w:p>
    <w:p w14:paraId="1DB63C2D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</w:p>
    <w:p w14:paraId="732F5F2A" w14:textId="77777777" w:rsidR="00A75822" w:rsidRPr="00050505" w:rsidRDefault="00A75822" w:rsidP="00A75822">
      <w:pPr>
        <w:rPr>
          <w:rFonts w:ascii="Roman" w:hAnsi="Roman" w:cstheme="majorHAnsi"/>
          <w:b/>
          <w:bCs/>
        </w:rPr>
      </w:pPr>
      <w:r w:rsidRPr="00050505">
        <w:rPr>
          <w:rFonts w:ascii="Segoe UI Emoji" w:hAnsi="Segoe UI Emoji" w:cs="Segoe UI Emoji"/>
          <w:b/>
          <w:bCs/>
        </w:rPr>
        <w:t>✅</w:t>
      </w:r>
      <w:r w:rsidRPr="00050505">
        <w:rPr>
          <w:rFonts w:ascii="Roman" w:hAnsi="Roman" w:cstheme="majorHAnsi"/>
          <w:b/>
          <w:bCs/>
        </w:rPr>
        <w:t xml:space="preserve"> Code Organization &amp; Formatting</w:t>
      </w:r>
    </w:p>
    <w:p w14:paraId="7B62BFC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Keeping your HTML clean, readable, and maintainable.</w:t>
      </w:r>
    </w:p>
    <w:p w14:paraId="12F992E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</w:rPr>
        <w:t>🔹</w:t>
      </w:r>
      <w:r w:rsidRPr="00050505">
        <w:rPr>
          <w:rFonts w:ascii="Roman" w:hAnsi="Roman" w:cstheme="majorHAnsi"/>
        </w:rPr>
        <w:t xml:space="preserve"> Best Practices:</w:t>
      </w:r>
    </w:p>
    <w:p w14:paraId="0B8555E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Indent properly (usually 2 or 4 spaces)</w:t>
      </w:r>
    </w:p>
    <w:p w14:paraId="153E2CCF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Close all tags</w:t>
      </w:r>
    </w:p>
    <w:p w14:paraId="0D49AE29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Group related elements</w:t>
      </w:r>
    </w:p>
    <w:p w14:paraId="5EAB0DC5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Use comments:</w:t>
      </w:r>
    </w:p>
    <w:p w14:paraId="633C253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 xml:space="preserve">&lt;!-- Main </w:t>
      </w:r>
      <w:proofErr w:type="gramStart"/>
      <w:r w:rsidRPr="00050505">
        <w:rPr>
          <w:rFonts w:ascii="Roman" w:hAnsi="Roman" w:cstheme="majorHAnsi"/>
        </w:rPr>
        <w:t>Navigation -</w:t>
      </w:r>
      <w:proofErr w:type="gramEnd"/>
      <w:r w:rsidRPr="00050505">
        <w:rPr>
          <w:rFonts w:ascii="Roman" w:hAnsi="Roman" w:cstheme="majorHAnsi"/>
        </w:rPr>
        <w:t>-&gt;</w:t>
      </w:r>
    </w:p>
    <w:p w14:paraId="156CA957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&lt;nav&gt;...&lt;/nav&gt;</w:t>
      </w:r>
    </w:p>
    <w:p w14:paraId="04A939D6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Break code into sections (&lt;header&gt;, &lt;main&gt;, &lt;footer&gt;)</w:t>
      </w:r>
    </w:p>
    <w:p w14:paraId="6B1C884D" w14:textId="77777777" w:rsidR="00A75822" w:rsidRPr="00050505" w:rsidRDefault="00A75822" w:rsidP="00A75822">
      <w:pPr>
        <w:rPr>
          <w:rFonts w:ascii="Roman" w:hAnsi="Roman" w:cstheme="majorHAnsi"/>
        </w:rPr>
      </w:pPr>
      <w:r w:rsidRPr="00050505">
        <w:rPr>
          <w:rFonts w:ascii="Roman" w:hAnsi="Roman" w:cstheme="majorHAnsi"/>
        </w:rPr>
        <w:t>Name files clearly (about.html, contact.html)</w:t>
      </w:r>
    </w:p>
    <w:p w14:paraId="78395360" w14:textId="77777777" w:rsidR="00EE5661" w:rsidRPr="00050505" w:rsidRDefault="00EE5661" w:rsidP="00EE5661">
      <w:pPr>
        <w:rPr>
          <w:rFonts w:ascii="Roman" w:hAnsi="Roman" w:cstheme="majorHAnsi"/>
        </w:rPr>
      </w:pPr>
    </w:p>
    <w:p w14:paraId="7551B23B" w14:textId="37CFA9E0" w:rsidR="00A75822" w:rsidRPr="00050505" w:rsidRDefault="00EE5661" w:rsidP="00A75822">
      <w:pPr>
        <w:rPr>
          <w:rFonts w:ascii="Roman" w:hAnsi="Roman" w:cstheme="majorHAnsi"/>
        </w:rPr>
      </w:pPr>
      <w:r w:rsidRPr="00050505">
        <w:rPr>
          <w:rFonts w:ascii="Segoe UI Emoji" w:hAnsi="Segoe UI Emoji" w:cs="Segoe UI Emoji"/>
          <w:b/>
        </w:rPr>
        <w:t>✨</w:t>
      </w:r>
      <w:r w:rsidRPr="00050505">
        <w:rPr>
          <w:rFonts w:ascii="Roman" w:hAnsi="Roman" w:cstheme="majorHAnsi"/>
          <w:b/>
        </w:rPr>
        <w:t xml:space="preserve"> Summary Checklis</w:t>
      </w:r>
      <w:r w:rsidR="006447E3" w:rsidRPr="00050505">
        <w:rPr>
          <w:rFonts w:ascii="Roman" w:hAnsi="Roman" w:cstheme="majorHAnsi"/>
          <w:b/>
        </w:rPr>
        <w:t>t</w:t>
      </w:r>
      <w:r w:rsidRPr="00050505">
        <w:rPr>
          <w:rFonts w:ascii="Roman" w:eastAsia="Calibri" w:hAnsi="Roman" w:cstheme="majorHAnsi"/>
        </w:rPr>
        <w:tab/>
      </w:r>
      <w:r w:rsidR="00E25863" w:rsidRPr="00050505">
        <w:rPr>
          <w:rFonts w:ascii="Roman" w:eastAsia="Calibri" w:hAnsi="Roman" w:cstheme="majorHAnsi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1"/>
        <w:gridCol w:w="4319"/>
      </w:tblGrid>
      <w:tr w:rsidR="00FB4D37" w:rsidRPr="00050505" w14:paraId="484D7A70" w14:textId="77777777">
        <w:tc>
          <w:tcPr>
            <w:tcW w:w="4428" w:type="dxa"/>
          </w:tcPr>
          <w:p w14:paraId="7BACFA8A" w14:textId="5AAF11E1" w:rsidR="00FB4D37" w:rsidRPr="00050505" w:rsidRDefault="00FB4D37" w:rsidP="00265A2F">
            <w:pPr>
              <w:rPr>
                <w:rFonts w:ascii="Roman" w:hAnsi="Roman" w:cstheme="majorHAnsi"/>
              </w:rPr>
            </w:pPr>
            <w:r w:rsidRPr="00050505">
              <w:rPr>
                <w:rFonts w:ascii="Roman" w:eastAsia="Calibri" w:hAnsi="Roman" w:cstheme="majorHAnsi"/>
              </w:rPr>
              <w:t>Topic</w:t>
            </w:r>
          </w:p>
        </w:tc>
        <w:tc>
          <w:tcPr>
            <w:tcW w:w="4428" w:type="dxa"/>
          </w:tcPr>
          <w:p w14:paraId="36146AAF" w14:textId="3944E0F4" w:rsidR="00FB4D37" w:rsidRPr="00050505" w:rsidRDefault="00FB4D37" w:rsidP="00265A2F">
            <w:pPr>
              <w:rPr>
                <w:rFonts w:ascii="Roman" w:hAnsi="Roman" w:cstheme="majorHAnsi"/>
              </w:rPr>
            </w:pPr>
            <w:r w:rsidRPr="00050505">
              <w:rPr>
                <w:rFonts w:ascii="Roman" w:eastAsia="Calibri" w:hAnsi="Roman" w:cstheme="majorHAnsi"/>
              </w:rPr>
              <w:t>Key Point</w:t>
            </w:r>
          </w:p>
        </w:tc>
      </w:tr>
      <w:tr w:rsidR="00FB4D37" w:rsidRPr="00050505" w14:paraId="57792DAC" w14:textId="77777777">
        <w:tc>
          <w:tcPr>
            <w:tcW w:w="4428" w:type="dxa"/>
          </w:tcPr>
          <w:p w14:paraId="5F5F03BC" w14:textId="02A3A9C9" w:rsidR="00FB4D37" w:rsidRPr="00050505" w:rsidRDefault="00FB4D37" w:rsidP="00265A2F">
            <w:pPr>
              <w:rPr>
                <w:rFonts w:ascii="Roman" w:hAnsi="Roman" w:cstheme="majorHAnsi"/>
              </w:rPr>
            </w:pPr>
            <w:r w:rsidRPr="00050505">
              <w:rPr>
                <w:rFonts w:ascii="Roman" w:eastAsia="Calibri" w:hAnsi="Roman" w:cstheme="majorHAnsi"/>
              </w:rPr>
              <w:t>Chrome DevTools</w:t>
            </w:r>
          </w:p>
        </w:tc>
        <w:tc>
          <w:tcPr>
            <w:tcW w:w="4428" w:type="dxa"/>
          </w:tcPr>
          <w:p w14:paraId="5B1F3676" w14:textId="4EC6C78A" w:rsidR="00FB4D37" w:rsidRPr="00050505" w:rsidRDefault="00FB4D37" w:rsidP="00265A2F">
            <w:pPr>
              <w:rPr>
                <w:rFonts w:ascii="Roman" w:hAnsi="Roman" w:cstheme="majorHAnsi"/>
              </w:rPr>
            </w:pPr>
            <w:r w:rsidRPr="00050505">
              <w:rPr>
                <w:rFonts w:ascii="Roman" w:eastAsia="Calibri" w:hAnsi="Roman" w:cstheme="majorHAnsi"/>
              </w:rPr>
              <w:t>Inspect &amp; debug HTML/CSS/JS</w:t>
            </w:r>
          </w:p>
        </w:tc>
      </w:tr>
      <w:tr w:rsidR="00FB4D37" w:rsidRPr="00050505" w14:paraId="47B087FE" w14:textId="77777777">
        <w:tc>
          <w:tcPr>
            <w:tcW w:w="4428" w:type="dxa"/>
          </w:tcPr>
          <w:p w14:paraId="5EDA1366" w14:textId="60347908" w:rsidR="00FB4D37" w:rsidRPr="00050505" w:rsidRDefault="00FB4D37" w:rsidP="00265A2F">
            <w:pPr>
              <w:rPr>
                <w:rFonts w:ascii="Roman" w:hAnsi="Roman" w:cstheme="majorHAnsi"/>
              </w:rPr>
            </w:pPr>
            <w:r w:rsidRPr="00050505">
              <w:rPr>
                <w:rFonts w:ascii="Roman" w:eastAsia="Calibri" w:hAnsi="Roman" w:cstheme="majorHAnsi"/>
              </w:rPr>
              <w:t>SEO with HTML</w:t>
            </w:r>
          </w:p>
        </w:tc>
        <w:tc>
          <w:tcPr>
            <w:tcW w:w="4428" w:type="dxa"/>
          </w:tcPr>
          <w:p w14:paraId="6F2709D1" w14:textId="5B490E36" w:rsidR="00FB4D37" w:rsidRPr="00050505" w:rsidRDefault="00FB4D37" w:rsidP="00265A2F">
            <w:pPr>
              <w:rPr>
                <w:rFonts w:ascii="Roman" w:hAnsi="Roman" w:cstheme="majorHAnsi"/>
              </w:rPr>
            </w:pPr>
            <w:r w:rsidRPr="00050505">
              <w:rPr>
                <w:rFonts w:ascii="Roman" w:eastAsia="Calibri" w:hAnsi="Roman" w:cstheme="majorHAnsi"/>
              </w:rPr>
              <w:t>Use title, description, headings, alt text</w:t>
            </w:r>
          </w:p>
        </w:tc>
      </w:tr>
      <w:tr w:rsidR="00FB4D37" w:rsidRPr="00050505" w14:paraId="22F4182E" w14:textId="77777777">
        <w:tc>
          <w:tcPr>
            <w:tcW w:w="4428" w:type="dxa"/>
          </w:tcPr>
          <w:p w14:paraId="5A5DF8DC" w14:textId="7AE1EE6C" w:rsidR="00FB4D37" w:rsidRPr="00050505" w:rsidRDefault="00FB4D37" w:rsidP="00265A2F">
            <w:pPr>
              <w:rPr>
                <w:rFonts w:ascii="Roman" w:hAnsi="Roman" w:cstheme="majorHAnsi"/>
              </w:rPr>
            </w:pPr>
            <w:r w:rsidRPr="00050505">
              <w:rPr>
                <w:rFonts w:ascii="Roman" w:eastAsia="Calibri" w:hAnsi="Roman" w:cstheme="majorHAnsi"/>
              </w:rPr>
              <w:t>Responsive Design</w:t>
            </w:r>
          </w:p>
        </w:tc>
        <w:tc>
          <w:tcPr>
            <w:tcW w:w="4428" w:type="dxa"/>
          </w:tcPr>
          <w:p w14:paraId="6220E4BD" w14:textId="6190FD6B" w:rsidR="00FB4D37" w:rsidRPr="00050505" w:rsidRDefault="00FB4D37" w:rsidP="00265A2F">
            <w:pPr>
              <w:rPr>
                <w:rFonts w:ascii="Roman" w:hAnsi="Roman" w:cstheme="majorHAnsi"/>
              </w:rPr>
            </w:pPr>
            <w:r w:rsidRPr="00050505">
              <w:rPr>
                <w:rFonts w:ascii="Roman" w:eastAsia="Calibri" w:hAnsi="Roman" w:cstheme="majorHAnsi"/>
              </w:rPr>
              <w:t>Use viewport tag &amp; mobile-first CSS</w:t>
            </w:r>
          </w:p>
        </w:tc>
      </w:tr>
      <w:tr w:rsidR="00FB4D37" w:rsidRPr="00050505" w14:paraId="21083E2D" w14:textId="77777777">
        <w:tc>
          <w:tcPr>
            <w:tcW w:w="4428" w:type="dxa"/>
          </w:tcPr>
          <w:p w14:paraId="0950574F" w14:textId="55AC9BE7" w:rsidR="00FB4D37" w:rsidRPr="00050505" w:rsidRDefault="00FB4D37" w:rsidP="00265A2F">
            <w:pPr>
              <w:rPr>
                <w:rFonts w:ascii="Roman" w:hAnsi="Roman" w:cstheme="majorHAnsi"/>
              </w:rPr>
            </w:pPr>
            <w:r w:rsidRPr="00050505">
              <w:rPr>
                <w:rFonts w:ascii="Roman" w:eastAsia="Calibri" w:hAnsi="Roman" w:cstheme="majorHAnsi"/>
              </w:rPr>
              <w:t>Linting HTML</w:t>
            </w:r>
          </w:p>
        </w:tc>
        <w:tc>
          <w:tcPr>
            <w:tcW w:w="4428" w:type="dxa"/>
          </w:tcPr>
          <w:p w14:paraId="6A3226D2" w14:textId="385D9417" w:rsidR="00FB4D37" w:rsidRPr="00050505" w:rsidRDefault="00FB4D37" w:rsidP="00265A2F">
            <w:pPr>
              <w:rPr>
                <w:rFonts w:ascii="Roman" w:hAnsi="Roman" w:cstheme="majorHAnsi"/>
              </w:rPr>
            </w:pPr>
            <w:r w:rsidRPr="00050505">
              <w:rPr>
                <w:rFonts w:ascii="Roman" w:eastAsia="Calibri" w:hAnsi="Roman" w:cstheme="majorHAnsi"/>
              </w:rPr>
              <w:t>Use W3C Validator to check for errors</w:t>
            </w:r>
          </w:p>
        </w:tc>
      </w:tr>
      <w:tr w:rsidR="00FB4D37" w:rsidRPr="00050505" w14:paraId="062C458F" w14:textId="77777777">
        <w:tc>
          <w:tcPr>
            <w:tcW w:w="4428" w:type="dxa"/>
          </w:tcPr>
          <w:p w14:paraId="54460FCD" w14:textId="0C84EFF2" w:rsidR="00FB4D37" w:rsidRPr="00050505" w:rsidRDefault="00FB4D37" w:rsidP="00265A2F">
            <w:pPr>
              <w:rPr>
                <w:rFonts w:ascii="Roman" w:hAnsi="Roman" w:cstheme="majorHAnsi"/>
              </w:rPr>
            </w:pPr>
            <w:r w:rsidRPr="00050505">
              <w:rPr>
                <w:rFonts w:ascii="Roman" w:eastAsia="Calibri" w:hAnsi="Roman" w:cstheme="majorHAnsi"/>
              </w:rPr>
              <w:t>Code Formatting</w:t>
            </w:r>
          </w:p>
        </w:tc>
        <w:tc>
          <w:tcPr>
            <w:tcW w:w="4428" w:type="dxa"/>
          </w:tcPr>
          <w:p w14:paraId="1ED901F1" w14:textId="77D87243" w:rsidR="00FB4D37" w:rsidRPr="00050505" w:rsidRDefault="00FB4D37" w:rsidP="00265A2F">
            <w:pPr>
              <w:rPr>
                <w:rFonts w:ascii="Roman" w:hAnsi="Roman" w:cstheme="majorHAnsi"/>
              </w:rPr>
            </w:pPr>
            <w:proofErr w:type="gramStart"/>
            <w:r w:rsidRPr="00050505">
              <w:rPr>
                <w:rFonts w:ascii="Roman" w:eastAsia="Calibri" w:hAnsi="Roman" w:cstheme="majorHAnsi"/>
              </w:rPr>
              <w:t>Indent</w:t>
            </w:r>
            <w:proofErr w:type="gramEnd"/>
            <w:r w:rsidRPr="00050505">
              <w:rPr>
                <w:rFonts w:ascii="Roman" w:eastAsia="Calibri" w:hAnsi="Roman" w:cstheme="majorHAnsi"/>
              </w:rPr>
              <w:t>, comment, structure with semantic tags</w:t>
            </w:r>
          </w:p>
        </w:tc>
      </w:tr>
    </w:tbl>
    <w:p w14:paraId="085B3682" w14:textId="77777777" w:rsidR="00265A2F" w:rsidRPr="00050505" w:rsidRDefault="00265A2F" w:rsidP="00265A2F">
      <w:pPr>
        <w:rPr>
          <w:rFonts w:ascii="Roman" w:hAnsi="Roman" w:cstheme="majorHAnsi"/>
        </w:rPr>
      </w:pPr>
    </w:p>
    <w:p w14:paraId="648EF304" w14:textId="77777777" w:rsidR="00265A2F" w:rsidRPr="00050505" w:rsidRDefault="00265A2F" w:rsidP="00FB7BA8">
      <w:pPr>
        <w:rPr>
          <w:rFonts w:ascii="Roman" w:hAnsi="Roman" w:cstheme="majorHAnsi"/>
        </w:rPr>
      </w:pPr>
    </w:p>
    <w:p w14:paraId="33DEF55F" w14:textId="77777777" w:rsidR="00FB7BA8" w:rsidRPr="00050505" w:rsidRDefault="00FB7BA8" w:rsidP="000710D4">
      <w:pPr>
        <w:rPr>
          <w:rFonts w:ascii="Roman" w:hAnsi="Roman" w:cstheme="majorHAnsi"/>
        </w:rPr>
      </w:pPr>
    </w:p>
    <w:p w14:paraId="799647C6" w14:textId="77777777" w:rsidR="000710D4" w:rsidRPr="00050505" w:rsidRDefault="000710D4" w:rsidP="000F7D24">
      <w:pPr>
        <w:rPr>
          <w:rFonts w:ascii="Roman" w:hAnsi="Roman" w:cstheme="majorHAnsi"/>
        </w:rPr>
      </w:pPr>
    </w:p>
    <w:p w14:paraId="36563745" w14:textId="77777777" w:rsidR="000F7D24" w:rsidRPr="00050505" w:rsidRDefault="000F7D24" w:rsidP="000F7D24">
      <w:pPr>
        <w:rPr>
          <w:rFonts w:ascii="Roman" w:hAnsi="Roman" w:cstheme="majorHAnsi"/>
        </w:rPr>
      </w:pPr>
    </w:p>
    <w:p w14:paraId="5874131C" w14:textId="77777777" w:rsidR="00245653" w:rsidRPr="00050505" w:rsidRDefault="00245653" w:rsidP="00245653">
      <w:pPr>
        <w:rPr>
          <w:rFonts w:ascii="Roman" w:hAnsi="Roman" w:cstheme="majorHAnsi"/>
        </w:rPr>
      </w:pPr>
    </w:p>
    <w:p w14:paraId="1E38E5ED" w14:textId="77777777" w:rsidR="00FA6397" w:rsidRPr="00050505" w:rsidRDefault="00FA6397" w:rsidP="00D16539">
      <w:pPr>
        <w:rPr>
          <w:rFonts w:ascii="Roman" w:hAnsi="Roman" w:cstheme="majorHAnsi"/>
        </w:rPr>
      </w:pPr>
    </w:p>
    <w:p w14:paraId="38CC14CF" w14:textId="77777777" w:rsidR="00D16539" w:rsidRPr="00050505" w:rsidRDefault="00D16539">
      <w:pPr>
        <w:rPr>
          <w:rFonts w:ascii="Roman" w:hAnsi="Roman" w:cstheme="majorHAnsi"/>
        </w:rPr>
      </w:pPr>
    </w:p>
    <w:sectPr w:rsidR="00D16539" w:rsidRPr="000505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man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801212">
    <w:abstractNumId w:val="8"/>
  </w:num>
  <w:num w:numId="2" w16cid:durableId="572203926">
    <w:abstractNumId w:val="6"/>
  </w:num>
  <w:num w:numId="3" w16cid:durableId="109666880">
    <w:abstractNumId w:val="5"/>
  </w:num>
  <w:num w:numId="4" w16cid:durableId="1856457945">
    <w:abstractNumId w:val="4"/>
  </w:num>
  <w:num w:numId="5" w16cid:durableId="1052731551">
    <w:abstractNumId w:val="7"/>
  </w:num>
  <w:num w:numId="6" w16cid:durableId="1265842584">
    <w:abstractNumId w:val="3"/>
  </w:num>
  <w:num w:numId="7" w16cid:durableId="1599559715">
    <w:abstractNumId w:val="2"/>
  </w:num>
  <w:num w:numId="8" w16cid:durableId="1040783547">
    <w:abstractNumId w:val="1"/>
  </w:num>
  <w:num w:numId="9" w16cid:durableId="162392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505"/>
    <w:rsid w:val="0006063C"/>
    <w:rsid w:val="000710D4"/>
    <w:rsid w:val="000778CF"/>
    <w:rsid w:val="000F7D24"/>
    <w:rsid w:val="001349F0"/>
    <w:rsid w:val="0015074B"/>
    <w:rsid w:val="001822F9"/>
    <w:rsid w:val="00184234"/>
    <w:rsid w:val="00245653"/>
    <w:rsid w:val="00265A2F"/>
    <w:rsid w:val="00270647"/>
    <w:rsid w:val="0029639D"/>
    <w:rsid w:val="002D75E2"/>
    <w:rsid w:val="002F36A7"/>
    <w:rsid w:val="00326F90"/>
    <w:rsid w:val="00353B52"/>
    <w:rsid w:val="003943A3"/>
    <w:rsid w:val="003B158A"/>
    <w:rsid w:val="0046285F"/>
    <w:rsid w:val="004871FD"/>
    <w:rsid w:val="004E682E"/>
    <w:rsid w:val="00512D37"/>
    <w:rsid w:val="00514F74"/>
    <w:rsid w:val="00571439"/>
    <w:rsid w:val="00601642"/>
    <w:rsid w:val="006153F9"/>
    <w:rsid w:val="006447E3"/>
    <w:rsid w:val="006922E2"/>
    <w:rsid w:val="00696930"/>
    <w:rsid w:val="006E0508"/>
    <w:rsid w:val="007259F4"/>
    <w:rsid w:val="00834546"/>
    <w:rsid w:val="00870EB9"/>
    <w:rsid w:val="008D567A"/>
    <w:rsid w:val="009643A0"/>
    <w:rsid w:val="009800EC"/>
    <w:rsid w:val="009C20C7"/>
    <w:rsid w:val="00A362DC"/>
    <w:rsid w:val="00A53D5A"/>
    <w:rsid w:val="00A75822"/>
    <w:rsid w:val="00AA1D8D"/>
    <w:rsid w:val="00AC7A6C"/>
    <w:rsid w:val="00AE1651"/>
    <w:rsid w:val="00B47730"/>
    <w:rsid w:val="00C37ED1"/>
    <w:rsid w:val="00C717B0"/>
    <w:rsid w:val="00CB0664"/>
    <w:rsid w:val="00CB1361"/>
    <w:rsid w:val="00D16539"/>
    <w:rsid w:val="00E25863"/>
    <w:rsid w:val="00E430E2"/>
    <w:rsid w:val="00E83742"/>
    <w:rsid w:val="00EC12E8"/>
    <w:rsid w:val="00EE5661"/>
    <w:rsid w:val="00F230AB"/>
    <w:rsid w:val="00F92753"/>
    <w:rsid w:val="00FA6397"/>
    <w:rsid w:val="00FB4D37"/>
    <w:rsid w:val="00FB55F4"/>
    <w:rsid w:val="00FB7BA8"/>
    <w:rsid w:val="00FC693F"/>
    <w:rsid w:val="00FD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025566"/>
  <w14:defaultImageDpi w14:val="300"/>
  <w15:docId w15:val="{D2CB26B6-A079-4F3B-B097-3DFA83C4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3241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</cp:lastModifiedBy>
  <cp:revision>2</cp:revision>
  <dcterms:created xsi:type="dcterms:W3CDTF">2025-07-18T10:06:00Z</dcterms:created>
  <dcterms:modified xsi:type="dcterms:W3CDTF">2025-07-18T10:06:00Z</dcterms:modified>
  <cp:category/>
</cp:coreProperties>
</file>